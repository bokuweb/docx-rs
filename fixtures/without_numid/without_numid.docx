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BBD0" w14:textId="77777777" w:rsidR="0044220E" w:rsidRPr="007613B2" w:rsidRDefault="0044220E" w:rsidP="0060303F">
      <w:r w:rsidRPr="007613B2">
        <w:rPr>
          <w:rFonts w:ascii="Times New Roman" w:eastAsia="ＭＳ Ｐ明朝" w:hAnsi="Times New Roman" w:hint="eastAsia"/>
          <w:spacing w:val="20"/>
          <w:sz w:val="20"/>
        </w:rPr>
        <w:t>Hello</w:t>
      </w:r>
    </w:p>
    <w:sectPr w:rsidR="00BC6AE5" w:rsidRPr="004D4079" w:rsidSect="007613B2">
      <w:headerReference w:type="even" r:id="rId8"/>
      <w:footerReference w:type="even" r:id="rId9"/>
      <w:headerReference w:type="first" r:id="rId10"/>
      <w:pgSz w:w="11906" w:h="16838" w:code="9"/>
      <w:pgMar w:top="1701" w:right="1701" w:bottom="1985" w:left="1701" w:header="720" w:footer="720" w:gutter="0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F99B" w14:textId="77777777" w:rsidR="00654609" w:rsidRDefault="00654609">
      <w:r>
        <w:separator/>
      </w:r>
    </w:p>
    <w:p w14:paraId="7578718B" w14:textId="77777777" w:rsidR="00654609" w:rsidRDefault="00654609"/>
    <w:p w14:paraId="28A8D137" w14:textId="77777777" w:rsidR="00654609" w:rsidRDefault="00654609"/>
    <w:p w14:paraId="6F6EFE39" w14:textId="77777777" w:rsidR="00654609" w:rsidRDefault="00654609"/>
  </w:endnote>
  <w:endnote w:type="continuationSeparator" w:id="0">
    <w:p w14:paraId="1507F988" w14:textId="77777777" w:rsidR="00654609" w:rsidRDefault="00654609">
      <w:r>
        <w:continuationSeparator/>
      </w:r>
    </w:p>
    <w:p w14:paraId="6DFC9199" w14:textId="77777777" w:rsidR="00654609" w:rsidRDefault="00654609"/>
    <w:p w14:paraId="0D6A8775" w14:textId="77777777" w:rsidR="00654609" w:rsidRDefault="00654609"/>
    <w:p w14:paraId="4ADB4422" w14:textId="77777777" w:rsidR="00654609" w:rsidRDefault="00654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96CF" w14:textId="77777777" w:rsidR="00910759" w:rsidRDefault="00910759" w:rsidP="00D962A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6997CF6" w14:textId="77777777" w:rsidR="00910759" w:rsidRDefault="00910759"/>
  <w:p w14:paraId="195BA337" w14:textId="77777777" w:rsidR="00910759" w:rsidRDefault="00910759"/>
  <w:p w14:paraId="6B913125" w14:textId="77777777" w:rsidR="00910759" w:rsidRDefault="00910759"/>
  <w:p w14:paraId="3C17532D" w14:textId="77777777" w:rsidR="00910759" w:rsidRDefault="009107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4F9" w14:textId="77777777" w:rsidR="00654609" w:rsidRDefault="00654609">
      <w:r>
        <w:separator/>
      </w:r>
    </w:p>
  </w:footnote>
  <w:footnote w:type="continuationSeparator" w:id="0">
    <w:p w14:paraId="303C25E8" w14:textId="77777777" w:rsidR="00654609" w:rsidRDefault="00654609">
      <w:r>
        <w:continuationSeparator/>
      </w:r>
    </w:p>
  </w:footnote>
  <w:footnote w:type="continuationNotice" w:id="1">
    <w:p w14:paraId="6E0B6D8D" w14:textId="77777777" w:rsidR="00654609" w:rsidRDefault="006546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03D3" w14:textId="77777777" w:rsidR="00910759" w:rsidRDefault="00910759"/>
  <w:p w14:paraId="7CDB9A94" w14:textId="77777777" w:rsidR="00910759" w:rsidRDefault="00910759"/>
  <w:p w14:paraId="0FC6134F" w14:textId="77777777" w:rsidR="00910759" w:rsidRDefault="009107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8526" w14:textId="77777777" w:rsidR="00910759" w:rsidRPr="0007530C" w:rsidRDefault="00910759" w:rsidP="0007530C">
    <w:pPr>
      <w:numPr>
        <w:ins w:id="0" w:author="bokuweb" w:date="2005-08-16T11:10:00Z"/>
      </w:numPr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607CDB3C"/>
    <w:lvl w:ilvl="0">
      <w:start w:val="1"/>
      <w:numFmt w:val="decimal"/>
      <w:lvlRestart w:val="0"/>
      <w:suff w:val="nothing"/>
      <w:lvlText w:val="article %1"/>
      <w:lvlJc w:val="left"/>
      <w:rPr>
        <w:rFonts w:ascii="Times New Roman Bold" w:hAnsi="Times New Roman Bold" w:cs="Times New Roman" w:hint="default"/>
        <w:b/>
        <w:i w:val="0"/>
        <w:caps/>
        <w:strike w:val="0"/>
        <w:dstrike w:val="0"/>
        <w:vanish w:val="0"/>
        <w:color w:val="auto"/>
        <w:spacing w:val="0"/>
        <w:sz w:val="24"/>
        <w:szCs w:val="24"/>
        <w:u w:val="singl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"/>
      <w:lvlJc w:val="left"/>
      <w:pPr>
        <w:ind w:left="180" w:firstLine="720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singl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2520"/>
        </w:tabs>
        <w:ind w:left="360" w:firstLine="144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firstLine="21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firstLine="288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firstLine="360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firstLine="144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firstLine="21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2B63193"/>
    <w:multiLevelType w:val="hybridMultilevel"/>
    <w:tmpl w:val="8214BDB2"/>
    <w:lvl w:ilvl="0" w:tplc="9E467F4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8585157"/>
    <w:multiLevelType w:val="hybridMultilevel"/>
    <w:tmpl w:val="43EAE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544CD6"/>
    <w:multiLevelType w:val="multilevel"/>
    <w:tmpl w:val="78F24280"/>
    <w:lvl w:ilvl="0">
      <w:start w:val="1"/>
      <w:numFmt w:val="decimal"/>
      <w:suff w:val="nothing"/>
      <w:lvlText w:val="ARTICLE %1."/>
      <w:lvlJc w:val="left"/>
      <w:pPr>
        <w:tabs>
          <w:tab w:val="num" w:pos="720"/>
        </w:tabs>
        <w:ind w:left="0" w:firstLine="0"/>
      </w:pPr>
      <w:rPr>
        <w:b w:val="0"/>
        <w:i w:val="0"/>
        <w:caps/>
        <w:smallCaps w:val="0"/>
        <w:u w:val="singl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u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3">
      <w:start w:val="1"/>
      <w:numFmt w:val="lowerRoman"/>
      <w:lvlText w:val="%4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u w:val="none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u w:val="none"/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color w:val="auto"/>
        <w:u w:val="none"/>
      </w:rPr>
    </w:lvl>
  </w:abstractNum>
  <w:abstractNum w:abstractNumId="4" w15:restartNumberingAfterBreak="0">
    <w:nsid w:val="0D715973"/>
    <w:multiLevelType w:val="hybridMultilevel"/>
    <w:tmpl w:val="CDE2E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D2D1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0DE3EA8"/>
    <w:multiLevelType w:val="hybridMultilevel"/>
    <w:tmpl w:val="0BA2B6F6"/>
    <w:lvl w:ilvl="0" w:tplc="0E38D69E">
      <w:start w:val="2"/>
      <w:numFmt w:val="decimal"/>
      <w:lvlText w:val="%1．"/>
      <w:lvlJc w:val="left"/>
      <w:pPr>
        <w:tabs>
          <w:tab w:val="num" w:pos="1753"/>
        </w:tabs>
        <w:ind w:left="1753" w:hanging="495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C35CE3"/>
    <w:multiLevelType w:val="hybridMultilevel"/>
    <w:tmpl w:val="02664618"/>
    <w:lvl w:ilvl="0" w:tplc="E2A6A79E">
      <w:start w:val="1"/>
      <w:numFmt w:val="decimalEnclosedCircle"/>
      <w:lvlText w:val="%1"/>
      <w:lvlJc w:val="left"/>
      <w:pPr>
        <w:tabs>
          <w:tab w:val="num" w:pos="1110"/>
        </w:tabs>
        <w:ind w:left="111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7" w15:restartNumberingAfterBreak="0">
    <w:nsid w:val="2C3945D7"/>
    <w:multiLevelType w:val="hybridMultilevel"/>
    <w:tmpl w:val="C4102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7231DD"/>
    <w:multiLevelType w:val="hybridMultilevel"/>
    <w:tmpl w:val="70AABEA2"/>
    <w:lvl w:ilvl="0" w:tplc="924A9430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0ED3944"/>
    <w:multiLevelType w:val="hybridMultilevel"/>
    <w:tmpl w:val="C3C29F3A"/>
    <w:lvl w:ilvl="0" w:tplc="C5003304">
      <w:start w:val="4"/>
      <w:numFmt w:val="decimalEnclosedCircle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88015E4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8E4384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EA6C89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61CBC3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55A940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65483E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8CA785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6B4A65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22C7025"/>
    <w:multiLevelType w:val="hybridMultilevel"/>
    <w:tmpl w:val="1A266750"/>
    <w:lvl w:ilvl="0" w:tplc="2B1E70E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44C11E4"/>
    <w:multiLevelType w:val="multilevel"/>
    <w:tmpl w:val="78F24280"/>
    <w:lvl w:ilvl="0">
      <w:start w:val="1"/>
      <w:numFmt w:val="decimal"/>
      <w:suff w:val="nothing"/>
      <w:lvlText w:val="ARTICLE %1."/>
      <w:lvlJc w:val="left"/>
      <w:pPr>
        <w:tabs>
          <w:tab w:val="num" w:pos="2040"/>
        </w:tabs>
        <w:ind w:left="1320" w:firstLine="0"/>
      </w:pPr>
      <w:rPr>
        <w:b w:val="0"/>
        <w:i w:val="0"/>
        <w:caps/>
        <w:smallCaps w:val="0"/>
        <w:u w:val="singl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u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3">
      <w:start w:val="1"/>
      <w:numFmt w:val="lowerRoman"/>
      <w:lvlText w:val="%4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u w:val="none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u w:val="none"/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color w:val="auto"/>
        <w:u w:val="none"/>
      </w:rPr>
    </w:lvl>
  </w:abstractNum>
  <w:abstractNum w:abstractNumId="12" w15:restartNumberingAfterBreak="0">
    <w:nsid w:val="3F5B3FED"/>
    <w:multiLevelType w:val="multilevel"/>
    <w:tmpl w:val="78F24280"/>
    <w:lvl w:ilvl="0">
      <w:start w:val="1"/>
      <w:numFmt w:val="decimal"/>
      <w:suff w:val="nothing"/>
      <w:lvlText w:val="ARTICLE %1."/>
      <w:lvlJc w:val="left"/>
      <w:pPr>
        <w:tabs>
          <w:tab w:val="num" w:pos="720"/>
        </w:tabs>
        <w:ind w:left="0" w:firstLine="0"/>
      </w:pPr>
      <w:rPr>
        <w:b w:val="0"/>
        <w:i w:val="0"/>
        <w:caps/>
        <w:smallCaps w:val="0"/>
        <w:u w:val="singl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u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3">
      <w:start w:val="1"/>
      <w:numFmt w:val="lowerRoman"/>
      <w:lvlText w:val="%4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u w:val="none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u w:val="none"/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color w:val="auto"/>
        <w:u w:val="none"/>
      </w:rPr>
    </w:lvl>
  </w:abstractNum>
  <w:abstractNum w:abstractNumId="13" w15:restartNumberingAfterBreak="0">
    <w:nsid w:val="40C74CDE"/>
    <w:multiLevelType w:val="multilevel"/>
    <w:tmpl w:val="78F24280"/>
    <w:lvl w:ilvl="0">
      <w:start w:val="1"/>
      <w:numFmt w:val="decimal"/>
      <w:suff w:val="nothing"/>
      <w:lvlText w:val="ARTICLE %1."/>
      <w:lvlJc w:val="left"/>
      <w:pPr>
        <w:tabs>
          <w:tab w:val="num" w:pos="720"/>
        </w:tabs>
        <w:ind w:left="0" w:firstLine="0"/>
      </w:pPr>
      <w:rPr>
        <w:b w:val="0"/>
        <w:i w:val="0"/>
        <w:caps/>
        <w:smallCaps w:val="0"/>
        <w:u w:val="singl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u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3">
      <w:start w:val="1"/>
      <w:numFmt w:val="lowerRoman"/>
      <w:lvlText w:val="%4)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u w:val="none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u w:val="none"/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color w:val="auto"/>
        <w:u w:val="none"/>
      </w:rPr>
    </w:lvl>
  </w:abstractNum>
  <w:abstractNum w:abstractNumId="14" w15:restartNumberingAfterBreak="0">
    <w:nsid w:val="438D306A"/>
    <w:multiLevelType w:val="hybridMultilevel"/>
    <w:tmpl w:val="FF167BAC"/>
    <w:lvl w:ilvl="0" w:tplc="2430C0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D037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B5040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B8E43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1C76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7A8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F08FB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B0ABB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FEEF3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2134B1"/>
    <w:multiLevelType w:val="hybridMultilevel"/>
    <w:tmpl w:val="627CA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A321CCC"/>
    <w:multiLevelType w:val="hybridMultilevel"/>
    <w:tmpl w:val="E67CE3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55A02CA3"/>
    <w:multiLevelType w:val="multilevel"/>
    <w:tmpl w:val="7EE82EC8"/>
    <w:lvl w:ilvl="0">
      <w:start w:val="2"/>
      <w:numFmt w:val="decimalFullWidth"/>
      <w:lvlText w:val="%1．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A2D4B14"/>
    <w:multiLevelType w:val="hybridMultilevel"/>
    <w:tmpl w:val="35AED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D294AC3"/>
    <w:multiLevelType w:val="hybridMultilevel"/>
    <w:tmpl w:val="329CDE5E"/>
    <w:lvl w:ilvl="0" w:tplc="A43E7618">
      <w:start w:val="2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E8FCD0DA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7A868A2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A656B0B6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B39E4EF8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EE4EF02C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597668E0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CE203D92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9B7445E4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20" w15:restartNumberingAfterBreak="0">
    <w:nsid w:val="60BB262E"/>
    <w:multiLevelType w:val="hybridMultilevel"/>
    <w:tmpl w:val="9A3206A4"/>
    <w:lvl w:ilvl="0" w:tplc="197E3DCC">
      <w:start w:val="1"/>
      <w:numFmt w:val="decimalEnclosedCircle"/>
      <w:lvlText w:val="%1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21" w15:restartNumberingAfterBreak="0">
    <w:nsid w:val="61BC284D"/>
    <w:multiLevelType w:val="hybridMultilevel"/>
    <w:tmpl w:val="285216EE"/>
    <w:lvl w:ilvl="0" w:tplc="1C28A6BA">
      <w:start w:val="2"/>
      <w:numFmt w:val="decimal"/>
      <w:lvlText w:val="%1."/>
      <w:lvlJc w:val="left"/>
      <w:pPr>
        <w:tabs>
          <w:tab w:val="num" w:pos="680"/>
        </w:tabs>
        <w:ind w:left="680" w:hanging="51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28B437D"/>
    <w:multiLevelType w:val="hybridMultilevel"/>
    <w:tmpl w:val="97340988"/>
    <w:lvl w:ilvl="0" w:tplc="059A6742">
      <w:start w:val="3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8DC0C3F"/>
    <w:multiLevelType w:val="hybridMultilevel"/>
    <w:tmpl w:val="CBB80D3E"/>
    <w:lvl w:ilvl="0" w:tplc="04090011">
      <w:start w:val="4"/>
      <w:numFmt w:val="decimalFullWidth"/>
      <w:lvlText w:val="第%1条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7E519C"/>
    <w:multiLevelType w:val="hybridMultilevel"/>
    <w:tmpl w:val="6360ED56"/>
    <w:lvl w:ilvl="0" w:tplc="3B9898A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1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1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1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C174A9"/>
    <w:multiLevelType w:val="hybridMultilevel"/>
    <w:tmpl w:val="7990F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17C000F"/>
    <w:multiLevelType w:val="hybridMultilevel"/>
    <w:tmpl w:val="4FB413AC"/>
    <w:lvl w:ilvl="0" w:tplc="341205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1BB5BB2"/>
    <w:multiLevelType w:val="multilevel"/>
    <w:tmpl w:val="285216EE"/>
    <w:lvl w:ilvl="0">
      <w:start w:val="2"/>
      <w:numFmt w:val="decimal"/>
      <w:lvlText w:val="%1."/>
      <w:lvlJc w:val="left"/>
      <w:pPr>
        <w:tabs>
          <w:tab w:val="num" w:pos="680"/>
        </w:tabs>
        <w:ind w:left="680" w:hanging="51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24475DC"/>
    <w:multiLevelType w:val="hybridMultilevel"/>
    <w:tmpl w:val="190A0B5E"/>
    <w:lvl w:ilvl="0" w:tplc="B90802F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2E63587"/>
    <w:multiLevelType w:val="hybridMultilevel"/>
    <w:tmpl w:val="A9EEBC54"/>
    <w:lvl w:ilvl="0" w:tplc="657CDC76">
      <w:start w:val="3"/>
      <w:numFmt w:val="decimalEnclosedCircle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16AABF1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A4921D2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E40655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B50E5B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5372946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94239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6C0CD0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E2B01D6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841891713">
    <w:abstractNumId w:val="9"/>
  </w:num>
  <w:num w:numId="2" w16cid:durableId="1308513276">
    <w:abstractNumId w:val="29"/>
  </w:num>
  <w:num w:numId="3" w16cid:durableId="1143933188">
    <w:abstractNumId w:val="21"/>
  </w:num>
  <w:num w:numId="4" w16cid:durableId="148636188">
    <w:abstractNumId w:val="17"/>
  </w:num>
  <w:num w:numId="5" w16cid:durableId="151454625">
    <w:abstractNumId w:val="27"/>
  </w:num>
  <w:num w:numId="6" w16cid:durableId="875586443">
    <w:abstractNumId w:val="23"/>
  </w:num>
  <w:num w:numId="7" w16cid:durableId="1377313824">
    <w:abstractNumId w:val="20"/>
  </w:num>
  <w:num w:numId="8" w16cid:durableId="695666220">
    <w:abstractNumId w:val="5"/>
  </w:num>
  <w:num w:numId="9" w16cid:durableId="561713803">
    <w:abstractNumId w:val="6"/>
  </w:num>
  <w:num w:numId="10" w16cid:durableId="229971328">
    <w:abstractNumId w:val="19"/>
  </w:num>
  <w:num w:numId="11" w16cid:durableId="1053769005">
    <w:abstractNumId w:val="22"/>
  </w:num>
  <w:num w:numId="12" w16cid:durableId="591276178">
    <w:abstractNumId w:val="3"/>
  </w:num>
  <w:num w:numId="13" w16cid:durableId="1270309940">
    <w:abstractNumId w:val="14"/>
  </w:num>
  <w:num w:numId="14" w16cid:durableId="1763333958">
    <w:abstractNumId w:val="24"/>
  </w:num>
  <w:num w:numId="15" w16cid:durableId="18145651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8173619">
    <w:abstractNumId w:val="0"/>
  </w:num>
  <w:num w:numId="17" w16cid:durableId="313067152">
    <w:abstractNumId w:val="0"/>
    <w:lvlOverride w:ilvl="0">
      <w:lvl w:ilvl="0">
        <w:start w:val="1"/>
        <w:numFmt w:val="decimal"/>
        <w:lvlRestart w:val="0"/>
        <w:suff w:val="nothing"/>
        <w:lvlText w:val="article %1"/>
        <w:lvlJc w:val="left"/>
        <w:rPr>
          <w:rFonts w:ascii="Times New Roman Bold" w:hAnsi="Times New Roman Bold" w:cs="Times New Roman" w:hint="default"/>
          <w:b/>
          <w:i w:val="0"/>
          <w:caps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singl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80"/>
          </w:tabs>
          <w:ind w:firstLine="720"/>
        </w:pPr>
        <w:rPr>
          <w:rFonts w:ascii="Times New Roman Bold" w:hAnsi="Times New Roman Bold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lowerLetter"/>
        <w:lvlText w:val="(%3)"/>
        <w:lvlJc w:val="left"/>
        <w:pPr>
          <w:tabs>
            <w:tab w:val="num" w:pos="2160"/>
          </w:tabs>
          <w:ind w:firstLine="144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lowerRoman"/>
        <w:lvlText w:val="(%4)"/>
        <w:lvlJc w:val="left"/>
        <w:pPr>
          <w:tabs>
            <w:tab w:val="num" w:pos="2880"/>
          </w:tabs>
          <w:ind w:firstLine="21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600"/>
          </w:tabs>
          <w:ind w:firstLine="288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4320"/>
          </w:tabs>
          <w:ind w:firstLine="360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2160"/>
          </w:tabs>
          <w:ind w:firstLine="144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  <w:lvlOverride w:ilvl="7">
      <w:lvl w:ilvl="7">
        <w:start w:val="1"/>
        <w:numFmt w:val="decimal"/>
        <w:lvlText w:val="(%8)"/>
        <w:lvlJc w:val="left"/>
        <w:pPr>
          <w:tabs>
            <w:tab w:val="num" w:pos="2880"/>
          </w:tabs>
          <w:ind w:firstLine="21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0"/>
          </w:tabs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sz w:val="24"/>
          <w:szCs w:val="24"/>
          <w:u w:val="none"/>
          <w:effect w:val="none"/>
          <w:vertAlign w:val="baseline"/>
        </w:rPr>
      </w:lvl>
    </w:lvlOverride>
  </w:num>
  <w:num w:numId="18" w16cid:durableId="1355619506">
    <w:abstractNumId w:val="12"/>
  </w:num>
  <w:num w:numId="19" w16cid:durableId="1748384713">
    <w:abstractNumId w:val="11"/>
  </w:num>
  <w:num w:numId="20" w16cid:durableId="515309899">
    <w:abstractNumId w:val="13"/>
  </w:num>
  <w:num w:numId="21" w16cid:durableId="1955673827">
    <w:abstractNumId w:val="3"/>
  </w:num>
  <w:num w:numId="22" w16cid:durableId="1637641217">
    <w:abstractNumId w:val="3"/>
  </w:num>
  <w:num w:numId="23" w16cid:durableId="595018595">
    <w:abstractNumId w:val="3"/>
  </w:num>
  <w:num w:numId="24" w16cid:durableId="183248231">
    <w:abstractNumId w:val="7"/>
  </w:num>
  <w:num w:numId="25" w16cid:durableId="514656829">
    <w:abstractNumId w:val="28"/>
  </w:num>
  <w:num w:numId="26" w16cid:durableId="513420392">
    <w:abstractNumId w:val="16"/>
  </w:num>
  <w:num w:numId="27" w16cid:durableId="731734670">
    <w:abstractNumId w:val="1"/>
  </w:num>
  <w:num w:numId="28" w16cid:durableId="450631483">
    <w:abstractNumId w:val="26"/>
  </w:num>
  <w:num w:numId="29" w16cid:durableId="1268999831">
    <w:abstractNumId w:val="10"/>
  </w:num>
  <w:num w:numId="30" w16cid:durableId="36780498">
    <w:abstractNumId w:val="25"/>
  </w:num>
  <w:num w:numId="31" w16cid:durableId="442193931">
    <w:abstractNumId w:val="18"/>
  </w:num>
  <w:num w:numId="32" w16cid:durableId="251933733">
    <w:abstractNumId w:val="8"/>
  </w:num>
  <w:num w:numId="33" w16cid:durableId="1544557801">
    <w:abstractNumId w:val="15"/>
  </w:num>
  <w:num w:numId="34" w16cid:durableId="2011827699">
    <w:abstractNumId w:val="4"/>
  </w:num>
  <w:num w:numId="35" w16cid:durableId="124846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efaultTableStyle w:val="a9"/>
  <w:drawingGridHorizontalSpacing w:val="105"/>
  <w:drawingGridVerticalSpacing w:val="37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91A"/>
    <w:rsid w:val="00000412"/>
    <w:rsid w:val="00000AF8"/>
    <w:rsid w:val="00004502"/>
    <w:rsid w:val="00005FBE"/>
    <w:rsid w:val="00011E6D"/>
    <w:rsid w:val="00015D0B"/>
    <w:rsid w:val="00020280"/>
    <w:rsid w:val="00020DC5"/>
    <w:rsid w:val="00021610"/>
    <w:rsid w:val="00021A23"/>
    <w:rsid w:val="00026503"/>
    <w:rsid w:val="0003246F"/>
    <w:rsid w:val="0003379E"/>
    <w:rsid w:val="00034ABC"/>
    <w:rsid w:val="00040264"/>
    <w:rsid w:val="00040AE4"/>
    <w:rsid w:val="00042783"/>
    <w:rsid w:val="00043466"/>
    <w:rsid w:val="00047E91"/>
    <w:rsid w:val="000528C8"/>
    <w:rsid w:val="000562BB"/>
    <w:rsid w:val="00056F63"/>
    <w:rsid w:val="000627DA"/>
    <w:rsid w:val="00062F8B"/>
    <w:rsid w:val="00063BF2"/>
    <w:rsid w:val="00064114"/>
    <w:rsid w:val="00064A3C"/>
    <w:rsid w:val="00064A67"/>
    <w:rsid w:val="00067CEC"/>
    <w:rsid w:val="00070CA9"/>
    <w:rsid w:val="00072BBA"/>
    <w:rsid w:val="0007530C"/>
    <w:rsid w:val="00075B8E"/>
    <w:rsid w:val="00084B80"/>
    <w:rsid w:val="00086336"/>
    <w:rsid w:val="00087442"/>
    <w:rsid w:val="00090737"/>
    <w:rsid w:val="00094553"/>
    <w:rsid w:val="00097224"/>
    <w:rsid w:val="000A1969"/>
    <w:rsid w:val="000A4407"/>
    <w:rsid w:val="000B0618"/>
    <w:rsid w:val="000B3BAE"/>
    <w:rsid w:val="000B56D5"/>
    <w:rsid w:val="000B726F"/>
    <w:rsid w:val="000B77FE"/>
    <w:rsid w:val="000C2192"/>
    <w:rsid w:val="000C4103"/>
    <w:rsid w:val="000D7A92"/>
    <w:rsid w:val="000E405A"/>
    <w:rsid w:val="000E57EA"/>
    <w:rsid w:val="000E7058"/>
    <w:rsid w:val="000F1862"/>
    <w:rsid w:val="000F196E"/>
    <w:rsid w:val="000F20F8"/>
    <w:rsid w:val="000F69F1"/>
    <w:rsid w:val="000F6B2E"/>
    <w:rsid w:val="001011EC"/>
    <w:rsid w:val="001054A8"/>
    <w:rsid w:val="00105531"/>
    <w:rsid w:val="00113C8D"/>
    <w:rsid w:val="001146BE"/>
    <w:rsid w:val="00115694"/>
    <w:rsid w:val="00115A7B"/>
    <w:rsid w:val="0011715E"/>
    <w:rsid w:val="001211F5"/>
    <w:rsid w:val="001308A3"/>
    <w:rsid w:val="001308BC"/>
    <w:rsid w:val="0013315D"/>
    <w:rsid w:val="00143AFD"/>
    <w:rsid w:val="00145405"/>
    <w:rsid w:val="001472F1"/>
    <w:rsid w:val="001512D0"/>
    <w:rsid w:val="00153759"/>
    <w:rsid w:val="0015649F"/>
    <w:rsid w:val="00157492"/>
    <w:rsid w:val="00161798"/>
    <w:rsid w:val="0016322E"/>
    <w:rsid w:val="00163DE6"/>
    <w:rsid w:val="001665D9"/>
    <w:rsid w:val="00167386"/>
    <w:rsid w:val="00172A0A"/>
    <w:rsid w:val="00174D81"/>
    <w:rsid w:val="00175BC2"/>
    <w:rsid w:val="00176706"/>
    <w:rsid w:val="00177201"/>
    <w:rsid w:val="00177A25"/>
    <w:rsid w:val="00181900"/>
    <w:rsid w:val="00182A8E"/>
    <w:rsid w:val="00197041"/>
    <w:rsid w:val="001A11BE"/>
    <w:rsid w:val="001A57D4"/>
    <w:rsid w:val="001A5A43"/>
    <w:rsid w:val="001A5BC5"/>
    <w:rsid w:val="001A5D0D"/>
    <w:rsid w:val="001B2AFC"/>
    <w:rsid w:val="001B33AD"/>
    <w:rsid w:val="001B465D"/>
    <w:rsid w:val="001C244C"/>
    <w:rsid w:val="001C5C00"/>
    <w:rsid w:val="001C6FE4"/>
    <w:rsid w:val="001D2346"/>
    <w:rsid w:val="001D39C6"/>
    <w:rsid w:val="001D4CE1"/>
    <w:rsid w:val="001E0A69"/>
    <w:rsid w:val="001E26D9"/>
    <w:rsid w:val="001E7045"/>
    <w:rsid w:val="001E779D"/>
    <w:rsid w:val="001E7A13"/>
    <w:rsid w:val="001F3B12"/>
    <w:rsid w:val="001F3F48"/>
    <w:rsid w:val="001F4889"/>
    <w:rsid w:val="001F4AD4"/>
    <w:rsid w:val="001F6060"/>
    <w:rsid w:val="00200D2E"/>
    <w:rsid w:val="002043E6"/>
    <w:rsid w:val="00214971"/>
    <w:rsid w:val="002158EE"/>
    <w:rsid w:val="002171F7"/>
    <w:rsid w:val="00222C7C"/>
    <w:rsid w:val="00223355"/>
    <w:rsid w:val="002254FC"/>
    <w:rsid w:val="00226D7E"/>
    <w:rsid w:val="00237C30"/>
    <w:rsid w:val="00241621"/>
    <w:rsid w:val="00242354"/>
    <w:rsid w:val="002445B4"/>
    <w:rsid w:val="00247604"/>
    <w:rsid w:val="002527F5"/>
    <w:rsid w:val="00253622"/>
    <w:rsid w:val="0025445F"/>
    <w:rsid w:val="002546CF"/>
    <w:rsid w:val="00256331"/>
    <w:rsid w:val="002666D6"/>
    <w:rsid w:val="002713A1"/>
    <w:rsid w:val="00272141"/>
    <w:rsid w:val="00274D51"/>
    <w:rsid w:val="0027658F"/>
    <w:rsid w:val="00276B5F"/>
    <w:rsid w:val="0028068E"/>
    <w:rsid w:val="00293974"/>
    <w:rsid w:val="00295D5F"/>
    <w:rsid w:val="00295FB6"/>
    <w:rsid w:val="00296054"/>
    <w:rsid w:val="002A04A5"/>
    <w:rsid w:val="002A0B4F"/>
    <w:rsid w:val="002A1435"/>
    <w:rsid w:val="002A3DFA"/>
    <w:rsid w:val="002A491F"/>
    <w:rsid w:val="002A4CCE"/>
    <w:rsid w:val="002A7757"/>
    <w:rsid w:val="002C08B2"/>
    <w:rsid w:val="002C3C73"/>
    <w:rsid w:val="002C48E7"/>
    <w:rsid w:val="002C4DFD"/>
    <w:rsid w:val="002C63F9"/>
    <w:rsid w:val="002C7FB5"/>
    <w:rsid w:val="002D0B51"/>
    <w:rsid w:val="002D0D1C"/>
    <w:rsid w:val="002D433E"/>
    <w:rsid w:val="002E04E4"/>
    <w:rsid w:val="002E23F2"/>
    <w:rsid w:val="002F2E83"/>
    <w:rsid w:val="002F3AC2"/>
    <w:rsid w:val="002F62D4"/>
    <w:rsid w:val="002F6875"/>
    <w:rsid w:val="00300070"/>
    <w:rsid w:val="0030023D"/>
    <w:rsid w:val="00300DAD"/>
    <w:rsid w:val="00300E16"/>
    <w:rsid w:val="00301F90"/>
    <w:rsid w:val="00302D8F"/>
    <w:rsid w:val="003045B0"/>
    <w:rsid w:val="00310B25"/>
    <w:rsid w:val="00312CED"/>
    <w:rsid w:val="003133D1"/>
    <w:rsid w:val="00313658"/>
    <w:rsid w:val="003202CE"/>
    <w:rsid w:val="003218D1"/>
    <w:rsid w:val="00322C50"/>
    <w:rsid w:val="00323C95"/>
    <w:rsid w:val="0032476D"/>
    <w:rsid w:val="00325879"/>
    <w:rsid w:val="003405DF"/>
    <w:rsid w:val="00344784"/>
    <w:rsid w:val="003515EE"/>
    <w:rsid w:val="00352796"/>
    <w:rsid w:val="003531DF"/>
    <w:rsid w:val="00357BA7"/>
    <w:rsid w:val="0036445B"/>
    <w:rsid w:val="003649FC"/>
    <w:rsid w:val="00365419"/>
    <w:rsid w:val="003663BE"/>
    <w:rsid w:val="00366477"/>
    <w:rsid w:val="00370165"/>
    <w:rsid w:val="003705AF"/>
    <w:rsid w:val="003740F6"/>
    <w:rsid w:val="00374416"/>
    <w:rsid w:val="00376EB2"/>
    <w:rsid w:val="0037729D"/>
    <w:rsid w:val="0038472A"/>
    <w:rsid w:val="00384B2C"/>
    <w:rsid w:val="003916ED"/>
    <w:rsid w:val="00392C05"/>
    <w:rsid w:val="003933A5"/>
    <w:rsid w:val="0039363C"/>
    <w:rsid w:val="003A0F8B"/>
    <w:rsid w:val="003A4C0C"/>
    <w:rsid w:val="003A7459"/>
    <w:rsid w:val="003B07E0"/>
    <w:rsid w:val="003B1658"/>
    <w:rsid w:val="003C2EE4"/>
    <w:rsid w:val="003E33CA"/>
    <w:rsid w:val="003E4316"/>
    <w:rsid w:val="003E43EB"/>
    <w:rsid w:val="003F3692"/>
    <w:rsid w:val="003F55B7"/>
    <w:rsid w:val="00400DB3"/>
    <w:rsid w:val="00401832"/>
    <w:rsid w:val="00403009"/>
    <w:rsid w:val="004036BE"/>
    <w:rsid w:val="004072DC"/>
    <w:rsid w:val="004074B2"/>
    <w:rsid w:val="00425186"/>
    <w:rsid w:val="00425BA5"/>
    <w:rsid w:val="00430186"/>
    <w:rsid w:val="0043130E"/>
    <w:rsid w:val="00434676"/>
    <w:rsid w:val="0044220E"/>
    <w:rsid w:val="00442BC4"/>
    <w:rsid w:val="00445468"/>
    <w:rsid w:val="00445A4C"/>
    <w:rsid w:val="00453522"/>
    <w:rsid w:val="00453A1F"/>
    <w:rsid w:val="004546B5"/>
    <w:rsid w:val="00455541"/>
    <w:rsid w:val="00457B75"/>
    <w:rsid w:val="00457CF8"/>
    <w:rsid w:val="004616A5"/>
    <w:rsid w:val="004640A6"/>
    <w:rsid w:val="004729E6"/>
    <w:rsid w:val="00473373"/>
    <w:rsid w:val="00473FEB"/>
    <w:rsid w:val="00475A9D"/>
    <w:rsid w:val="00476564"/>
    <w:rsid w:val="00483263"/>
    <w:rsid w:val="0048605F"/>
    <w:rsid w:val="00486728"/>
    <w:rsid w:val="00492891"/>
    <w:rsid w:val="00496F1D"/>
    <w:rsid w:val="004A1806"/>
    <w:rsid w:val="004A19CC"/>
    <w:rsid w:val="004A295F"/>
    <w:rsid w:val="004A5AC0"/>
    <w:rsid w:val="004B1644"/>
    <w:rsid w:val="004B195B"/>
    <w:rsid w:val="004B4FE2"/>
    <w:rsid w:val="004C1695"/>
    <w:rsid w:val="004C30DD"/>
    <w:rsid w:val="004C424D"/>
    <w:rsid w:val="004C784D"/>
    <w:rsid w:val="004C7AB7"/>
    <w:rsid w:val="004D37F5"/>
    <w:rsid w:val="004D3B14"/>
    <w:rsid w:val="004D4079"/>
    <w:rsid w:val="004D5F19"/>
    <w:rsid w:val="004D78DF"/>
    <w:rsid w:val="004D7D46"/>
    <w:rsid w:val="004E341C"/>
    <w:rsid w:val="004E42C8"/>
    <w:rsid w:val="004E6A69"/>
    <w:rsid w:val="004E7EE3"/>
    <w:rsid w:val="004F1598"/>
    <w:rsid w:val="004F2842"/>
    <w:rsid w:val="004F31D4"/>
    <w:rsid w:val="004F562B"/>
    <w:rsid w:val="004F7E3D"/>
    <w:rsid w:val="00503CA8"/>
    <w:rsid w:val="005060DE"/>
    <w:rsid w:val="00506E7A"/>
    <w:rsid w:val="005071BC"/>
    <w:rsid w:val="0050778A"/>
    <w:rsid w:val="00511612"/>
    <w:rsid w:val="00512A02"/>
    <w:rsid w:val="00513EBB"/>
    <w:rsid w:val="0051618A"/>
    <w:rsid w:val="00525E11"/>
    <w:rsid w:val="00527DBF"/>
    <w:rsid w:val="00532F13"/>
    <w:rsid w:val="00534A06"/>
    <w:rsid w:val="005419D1"/>
    <w:rsid w:val="00552C71"/>
    <w:rsid w:val="0055359C"/>
    <w:rsid w:val="00553A21"/>
    <w:rsid w:val="0055559F"/>
    <w:rsid w:val="005630C9"/>
    <w:rsid w:val="0056515D"/>
    <w:rsid w:val="00570A4B"/>
    <w:rsid w:val="005710DC"/>
    <w:rsid w:val="00572EA4"/>
    <w:rsid w:val="00573C0D"/>
    <w:rsid w:val="00576232"/>
    <w:rsid w:val="00576EBD"/>
    <w:rsid w:val="00582780"/>
    <w:rsid w:val="00582C1A"/>
    <w:rsid w:val="005841A7"/>
    <w:rsid w:val="005918BD"/>
    <w:rsid w:val="005918DE"/>
    <w:rsid w:val="005959E0"/>
    <w:rsid w:val="00596711"/>
    <w:rsid w:val="00596819"/>
    <w:rsid w:val="005A0B96"/>
    <w:rsid w:val="005A2C07"/>
    <w:rsid w:val="005A5784"/>
    <w:rsid w:val="005A67B6"/>
    <w:rsid w:val="005A6D72"/>
    <w:rsid w:val="005B0B6A"/>
    <w:rsid w:val="005C13E2"/>
    <w:rsid w:val="005C4269"/>
    <w:rsid w:val="005C4E7C"/>
    <w:rsid w:val="005C4F10"/>
    <w:rsid w:val="005C5A2C"/>
    <w:rsid w:val="005C66EE"/>
    <w:rsid w:val="005C7B7F"/>
    <w:rsid w:val="005D4A51"/>
    <w:rsid w:val="005D52B7"/>
    <w:rsid w:val="005D5868"/>
    <w:rsid w:val="005D71CC"/>
    <w:rsid w:val="005D7BBF"/>
    <w:rsid w:val="005E04B2"/>
    <w:rsid w:val="005E6B99"/>
    <w:rsid w:val="005F0CC9"/>
    <w:rsid w:val="005F150E"/>
    <w:rsid w:val="005F41B1"/>
    <w:rsid w:val="005F4F3D"/>
    <w:rsid w:val="005F6CE4"/>
    <w:rsid w:val="005F7C10"/>
    <w:rsid w:val="00601011"/>
    <w:rsid w:val="0060303F"/>
    <w:rsid w:val="00607A85"/>
    <w:rsid w:val="00610D37"/>
    <w:rsid w:val="00613FB3"/>
    <w:rsid w:val="006140EA"/>
    <w:rsid w:val="00615253"/>
    <w:rsid w:val="006204EB"/>
    <w:rsid w:val="00626E11"/>
    <w:rsid w:val="00632687"/>
    <w:rsid w:val="00634627"/>
    <w:rsid w:val="00636539"/>
    <w:rsid w:val="00641C8F"/>
    <w:rsid w:val="006435C6"/>
    <w:rsid w:val="00644F97"/>
    <w:rsid w:val="00645A7C"/>
    <w:rsid w:val="00652BEF"/>
    <w:rsid w:val="00653AEC"/>
    <w:rsid w:val="00654609"/>
    <w:rsid w:val="00654740"/>
    <w:rsid w:val="00655209"/>
    <w:rsid w:val="006552D9"/>
    <w:rsid w:val="006564D3"/>
    <w:rsid w:val="00666464"/>
    <w:rsid w:val="006722AE"/>
    <w:rsid w:val="00673067"/>
    <w:rsid w:val="0067420C"/>
    <w:rsid w:val="00675FE4"/>
    <w:rsid w:val="0067725F"/>
    <w:rsid w:val="0068001D"/>
    <w:rsid w:val="00682B85"/>
    <w:rsid w:val="00686F70"/>
    <w:rsid w:val="0069218A"/>
    <w:rsid w:val="00693363"/>
    <w:rsid w:val="0069625A"/>
    <w:rsid w:val="0069643A"/>
    <w:rsid w:val="006A5F94"/>
    <w:rsid w:val="006A7723"/>
    <w:rsid w:val="006B2686"/>
    <w:rsid w:val="006B42F1"/>
    <w:rsid w:val="006B446A"/>
    <w:rsid w:val="006B632B"/>
    <w:rsid w:val="006B6EBA"/>
    <w:rsid w:val="006C3249"/>
    <w:rsid w:val="006C46EC"/>
    <w:rsid w:val="006C7044"/>
    <w:rsid w:val="006C7D8B"/>
    <w:rsid w:val="006C7ED1"/>
    <w:rsid w:val="006D0F2A"/>
    <w:rsid w:val="006D37E6"/>
    <w:rsid w:val="006E0144"/>
    <w:rsid w:val="006E5CFF"/>
    <w:rsid w:val="006E72C9"/>
    <w:rsid w:val="006E7CA2"/>
    <w:rsid w:val="006F2365"/>
    <w:rsid w:val="006F5159"/>
    <w:rsid w:val="00700256"/>
    <w:rsid w:val="007037E2"/>
    <w:rsid w:val="00704579"/>
    <w:rsid w:val="0070479B"/>
    <w:rsid w:val="007113E0"/>
    <w:rsid w:val="00711DCD"/>
    <w:rsid w:val="00714155"/>
    <w:rsid w:val="0071466B"/>
    <w:rsid w:val="00715A6A"/>
    <w:rsid w:val="00720D3E"/>
    <w:rsid w:val="007217ED"/>
    <w:rsid w:val="007226D7"/>
    <w:rsid w:val="007228A8"/>
    <w:rsid w:val="00727ED4"/>
    <w:rsid w:val="00730402"/>
    <w:rsid w:val="00734F1D"/>
    <w:rsid w:val="00736312"/>
    <w:rsid w:val="0074058E"/>
    <w:rsid w:val="007425DC"/>
    <w:rsid w:val="007429AF"/>
    <w:rsid w:val="00745145"/>
    <w:rsid w:val="007467E5"/>
    <w:rsid w:val="007613B2"/>
    <w:rsid w:val="007620E9"/>
    <w:rsid w:val="00764EC5"/>
    <w:rsid w:val="00766822"/>
    <w:rsid w:val="00767892"/>
    <w:rsid w:val="0077113A"/>
    <w:rsid w:val="0077156E"/>
    <w:rsid w:val="00774717"/>
    <w:rsid w:val="00776255"/>
    <w:rsid w:val="00776D83"/>
    <w:rsid w:val="00777BAD"/>
    <w:rsid w:val="0078648B"/>
    <w:rsid w:val="00794058"/>
    <w:rsid w:val="007950D5"/>
    <w:rsid w:val="00795B4E"/>
    <w:rsid w:val="007A0535"/>
    <w:rsid w:val="007A7128"/>
    <w:rsid w:val="007B311B"/>
    <w:rsid w:val="007B3E07"/>
    <w:rsid w:val="007B4563"/>
    <w:rsid w:val="007B6B17"/>
    <w:rsid w:val="007B739E"/>
    <w:rsid w:val="007C1F48"/>
    <w:rsid w:val="007C22F4"/>
    <w:rsid w:val="007C3567"/>
    <w:rsid w:val="007C55E5"/>
    <w:rsid w:val="007C5DFF"/>
    <w:rsid w:val="007C7986"/>
    <w:rsid w:val="007D16E8"/>
    <w:rsid w:val="007D221F"/>
    <w:rsid w:val="007D2BE4"/>
    <w:rsid w:val="007D417A"/>
    <w:rsid w:val="007D5915"/>
    <w:rsid w:val="007D5D8D"/>
    <w:rsid w:val="007D6BBE"/>
    <w:rsid w:val="007D7D5D"/>
    <w:rsid w:val="007E345D"/>
    <w:rsid w:val="007F450F"/>
    <w:rsid w:val="007F6E37"/>
    <w:rsid w:val="00801FBF"/>
    <w:rsid w:val="00803AD4"/>
    <w:rsid w:val="008053B9"/>
    <w:rsid w:val="00805DC9"/>
    <w:rsid w:val="00810776"/>
    <w:rsid w:val="008117F4"/>
    <w:rsid w:val="00811AFB"/>
    <w:rsid w:val="00815D69"/>
    <w:rsid w:val="0082035F"/>
    <w:rsid w:val="00823C1E"/>
    <w:rsid w:val="00824B4E"/>
    <w:rsid w:val="00827E06"/>
    <w:rsid w:val="00830B91"/>
    <w:rsid w:val="008327ED"/>
    <w:rsid w:val="00835F9E"/>
    <w:rsid w:val="00836C39"/>
    <w:rsid w:val="0084064A"/>
    <w:rsid w:val="00843235"/>
    <w:rsid w:val="00844773"/>
    <w:rsid w:val="0084630A"/>
    <w:rsid w:val="00847961"/>
    <w:rsid w:val="00854B18"/>
    <w:rsid w:val="00855B67"/>
    <w:rsid w:val="008571EB"/>
    <w:rsid w:val="00862B16"/>
    <w:rsid w:val="008632C1"/>
    <w:rsid w:val="00864ACC"/>
    <w:rsid w:val="00864B28"/>
    <w:rsid w:val="00865E89"/>
    <w:rsid w:val="008668BE"/>
    <w:rsid w:val="008677E9"/>
    <w:rsid w:val="00872108"/>
    <w:rsid w:val="008739EF"/>
    <w:rsid w:val="00873A8B"/>
    <w:rsid w:val="00880448"/>
    <w:rsid w:val="008828C9"/>
    <w:rsid w:val="00882B04"/>
    <w:rsid w:val="008843A6"/>
    <w:rsid w:val="008866F4"/>
    <w:rsid w:val="008905C0"/>
    <w:rsid w:val="0089111E"/>
    <w:rsid w:val="0089335F"/>
    <w:rsid w:val="008946F9"/>
    <w:rsid w:val="008A1F1A"/>
    <w:rsid w:val="008A2978"/>
    <w:rsid w:val="008A4969"/>
    <w:rsid w:val="008A5FEA"/>
    <w:rsid w:val="008A6368"/>
    <w:rsid w:val="008A7C7A"/>
    <w:rsid w:val="008B01C6"/>
    <w:rsid w:val="008B52A7"/>
    <w:rsid w:val="008B5760"/>
    <w:rsid w:val="008C2C1B"/>
    <w:rsid w:val="008C6735"/>
    <w:rsid w:val="008D4E8F"/>
    <w:rsid w:val="008D5F9B"/>
    <w:rsid w:val="008E0B60"/>
    <w:rsid w:val="008E40F1"/>
    <w:rsid w:val="008F04A0"/>
    <w:rsid w:val="00902606"/>
    <w:rsid w:val="00902C78"/>
    <w:rsid w:val="00903FE4"/>
    <w:rsid w:val="00904001"/>
    <w:rsid w:val="00906BDA"/>
    <w:rsid w:val="00910759"/>
    <w:rsid w:val="00910E3F"/>
    <w:rsid w:val="00910EEB"/>
    <w:rsid w:val="00912AE6"/>
    <w:rsid w:val="00913945"/>
    <w:rsid w:val="00926054"/>
    <w:rsid w:val="0092628F"/>
    <w:rsid w:val="0092720C"/>
    <w:rsid w:val="009273AE"/>
    <w:rsid w:val="009301E6"/>
    <w:rsid w:val="00931C7E"/>
    <w:rsid w:val="009359AD"/>
    <w:rsid w:val="00935E65"/>
    <w:rsid w:val="00941EDC"/>
    <w:rsid w:val="00942371"/>
    <w:rsid w:val="009443CB"/>
    <w:rsid w:val="00944439"/>
    <w:rsid w:val="00946EC6"/>
    <w:rsid w:val="009501D7"/>
    <w:rsid w:val="0095258A"/>
    <w:rsid w:val="009600D6"/>
    <w:rsid w:val="009645B0"/>
    <w:rsid w:val="00967676"/>
    <w:rsid w:val="009718DF"/>
    <w:rsid w:val="009739AF"/>
    <w:rsid w:val="0097434E"/>
    <w:rsid w:val="00974F0F"/>
    <w:rsid w:val="0097503E"/>
    <w:rsid w:val="00975B5C"/>
    <w:rsid w:val="00977C3B"/>
    <w:rsid w:val="00982F97"/>
    <w:rsid w:val="00984ACC"/>
    <w:rsid w:val="00990B21"/>
    <w:rsid w:val="00991437"/>
    <w:rsid w:val="00992DA2"/>
    <w:rsid w:val="00995F29"/>
    <w:rsid w:val="00996016"/>
    <w:rsid w:val="009A15A0"/>
    <w:rsid w:val="009A4B6D"/>
    <w:rsid w:val="009A6EEA"/>
    <w:rsid w:val="009B2708"/>
    <w:rsid w:val="009B3162"/>
    <w:rsid w:val="009B5DDD"/>
    <w:rsid w:val="009B6385"/>
    <w:rsid w:val="009B680C"/>
    <w:rsid w:val="009C0ED2"/>
    <w:rsid w:val="009C180F"/>
    <w:rsid w:val="009C34E1"/>
    <w:rsid w:val="009C58E8"/>
    <w:rsid w:val="009D0319"/>
    <w:rsid w:val="009D14E3"/>
    <w:rsid w:val="009D176F"/>
    <w:rsid w:val="009D3263"/>
    <w:rsid w:val="009D745D"/>
    <w:rsid w:val="009E3DD9"/>
    <w:rsid w:val="009E4C32"/>
    <w:rsid w:val="009E6053"/>
    <w:rsid w:val="009F2D41"/>
    <w:rsid w:val="009F372A"/>
    <w:rsid w:val="009F3F8C"/>
    <w:rsid w:val="009F4FFA"/>
    <w:rsid w:val="009F5D9B"/>
    <w:rsid w:val="009F6EF5"/>
    <w:rsid w:val="00A00486"/>
    <w:rsid w:val="00A01F11"/>
    <w:rsid w:val="00A05C0C"/>
    <w:rsid w:val="00A1484E"/>
    <w:rsid w:val="00A15996"/>
    <w:rsid w:val="00A214C0"/>
    <w:rsid w:val="00A25CE8"/>
    <w:rsid w:val="00A276AF"/>
    <w:rsid w:val="00A31062"/>
    <w:rsid w:val="00A315FB"/>
    <w:rsid w:val="00A409DA"/>
    <w:rsid w:val="00A41171"/>
    <w:rsid w:val="00A50CE7"/>
    <w:rsid w:val="00A53FF7"/>
    <w:rsid w:val="00A56495"/>
    <w:rsid w:val="00A56AF4"/>
    <w:rsid w:val="00A704C7"/>
    <w:rsid w:val="00A71167"/>
    <w:rsid w:val="00A73A05"/>
    <w:rsid w:val="00A7506C"/>
    <w:rsid w:val="00A75250"/>
    <w:rsid w:val="00A763F9"/>
    <w:rsid w:val="00A842EB"/>
    <w:rsid w:val="00A845D9"/>
    <w:rsid w:val="00A86874"/>
    <w:rsid w:val="00A87096"/>
    <w:rsid w:val="00A9055D"/>
    <w:rsid w:val="00A94F61"/>
    <w:rsid w:val="00A960CD"/>
    <w:rsid w:val="00AA5009"/>
    <w:rsid w:val="00AA55FA"/>
    <w:rsid w:val="00AA7E96"/>
    <w:rsid w:val="00AB07BC"/>
    <w:rsid w:val="00AB3B2E"/>
    <w:rsid w:val="00AB3F17"/>
    <w:rsid w:val="00AB5C0C"/>
    <w:rsid w:val="00AB6D43"/>
    <w:rsid w:val="00AC2CCF"/>
    <w:rsid w:val="00AC532F"/>
    <w:rsid w:val="00AD1233"/>
    <w:rsid w:val="00AD185D"/>
    <w:rsid w:val="00AD1EE4"/>
    <w:rsid w:val="00AE0771"/>
    <w:rsid w:val="00AE4A3D"/>
    <w:rsid w:val="00AF0600"/>
    <w:rsid w:val="00AF0FE6"/>
    <w:rsid w:val="00AF225C"/>
    <w:rsid w:val="00AF5613"/>
    <w:rsid w:val="00AF7496"/>
    <w:rsid w:val="00B006D5"/>
    <w:rsid w:val="00B018A7"/>
    <w:rsid w:val="00B04CF4"/>
    <w:rsid w:val="00B04F7B"/>
    <w:rsid w:val="00B0515C"/>
    <w:rsid w:val="00B05896"/>
    <w:rsid w:val="00B06E24"/>
    <w:rsid w:val="00B07C07"/>
    <w:rsid w:val="00B10258"/>
    <w:rsid w:val="00B12FE6"/>
    <w:rsid w:val="00B22142"/>
    <w:rsid w:val="00B3330C"/>
    <w:rsid w:val="00B34850"/>
    <w:rsid w:val="00B37FDA"/>
    <w:rsid w:val="00B407BE"/>
    <w:rsid w:val="00B41FF0"/>
    <w:rsid w:val="00B42EFF"/>
    <w:rsid w:val="00B50870"/>
    <w:rsid w:val="00B521AF"/>
    <w:rsid w:val="00B532C8"/>
    <w:rsid w:val="00B55C9E"/>
    <w:rsid w:val="00B61B3D"/>
    <w:rsid w:val="00B64328"/>
    <w:rsid w:val="00B7613E"/>
    <w:rsid w:val="00B80092"/>
    <w:rsid w:val="00B8267F"/>
    <w:rsid w:val="00B8580E"/>
    <w:rsid w:val="00B90304"/>
    <w:rsid w:val="00B941B3"/>
    <w:rsid w:val="00B9438E"/>
    <w:rsid w:val="00BA0CA9"/>
    <w:rsid w:val="00BA0CDF"/>
    <w:rsid w:val="00BA6082"/>
    <w:rsid w:val="00BA74D6"/>
    <w:rsid w:val="00BB1911"/>
    <w:rsid w:val="00BB5A27"/>
    <w:rsid w:val="00BB5C1E"/>
    <w:rsid w:val="00BC24C2"/>
    <w:rsid w:val="00BC3878"/>
    <w:rsid w:val="00BC5C16"/>
    <w:rsid w:val="00BC6AE5"/>
    <w:rsid w:val="00BC6CE5"/>
    <w:rsid w:val="00BE011D"/>
    <w:rsid w:val="00BE3CB7"/>
    <w:rsid w:val="00BF1A78"/>
    <w:rsid w:val="00BF2C1E"/>
    <w:rsid w:val="00BF78D4"/>
    <w:rsid w:val="00BF7AB1"/>
    <w:rsid w:val="00BF7BDB"/>
    <w:rsid w:val="00C029F7"/>
    <w:rsid w:val="00C037DB"/>
    <w:rsid w:val="00C044FE"/>
    <w:rsid w:val="00C04548"/>
    <w:rsid w:val="00C04EA0"/>
    <w:rsid w:val="00C106E6"/>
    <w:rsid w:val="00C10D4A"/>
    <w:rsid w:val="00C116D5"/>
    <w:rsid w:val="00C1215D"/>
    <w:rsid w:val="00C158CB"/>
    <w:rsid w:val="00C16C64"/>
    <w:rsid w:val="00C21F76"/>
    <w:rsid w:val="00C24F5F"/>
    <w:rsid w:val="00C24F70"/>
    <w:rsid w:val="00C26E0D"/>
    <w:rsid w:val="00C30318"/>
    <w:rsid w:val="00C32FDC"/>
    <w:rsid w:val="00C359E0"/>
    <w:rsid w:val="00C41534"/>
    <w:rsid w:val="00C423A0"/>
    <w:rsid w:val="00C44458"/>
    <w:rsid w:val="00C4508C"/>
    <w:rsid w:val="00C4511E"/>
    <w:rsid w:val="00C45C24"/>
    <w:rsid w:val="00C45E5B"/>
    <w:rsid w:val="00C51545"/>
    <w:rsid w:val="00C53789"/>
    <w:rsid w:val="00C54279"/>
    <w:rsid w:val="00C55D6F"/>
    <w:rsid w:val="00C56932"/>
    <w:rsid w:val="00C6081B"/>
    <w:rsid w:val="00C61902"/>
    <w:rsid w:val="00C63473"/>
    <w:rsid w:val="00C63887"/>
    <w:rsid w:val="00C648D9"/>
    <w:rsid w:val="00C64A47"/>
    <w:rsid w:val="00C65072"/>
    <w:rsid w:val="00C70E81"/>
    <w:rsid w:val="00C71086"/>
    <w:rsid w:val="00C73481"/>
    <w:rsid w:val="00C74C22"/>
    <w:rsid w:val="00C8329E"/>
    <w:rsid w:val="00C83D20"/>
    <w:rsid w:val="00C92A34"/>
    <w:rsid w:val="00C93B83"/>
    <w:rsid w:val="00C96297"/>
    <w:rsid w:val="00C978C0"/>
    <w:rsid w:val="00CA2EC1"/>
    <w:rsid w:val="00CA4AAA"/>
    <w:rsid w:val="00CA5924"/>
    <w:rsid w:val="00CA73E5"/>
    <w:rsid w:val="00CA794B"/>
    <w:rsid w:val="00CB06E6"/>
    <w:rsid w:val="00CB14E4"/>
    <w:rsid w:val="00CB15F5"/>
    <w:rsid w:val="00CB1647"/>
    <w:rsid w:val="00CB2166"/>
    <w:rsid w:val="00CB2D81"/>
    <w:rsid w:val="00CB38DA"/>
    <w:rsid w:val="00CC1D60"/>
    <w:rsid w:val="00CD3E39"/>
    <w:rsid w:val="00CD4D8A"/>
    <w:rsid w:val="00CD557F"/>
    <w:rsid w:val="00CD5A60"/>
    <w:rsid w:val="00CD619B"/>
    <w:rsid w:val="00CD7906"/>
    <w:rsid w:val="00CE2A3D"/>
    <w:rsid w:val="00CE3890"/>
    <w:rsid w:val="00CF4067"/>
    <w:rsid w:val="00CF5174"/>
    <w:rsid w:val="00CF7105"/>
    <w:rsid w:val="00CF77BF"/>
    <w:rsid w:val="00D01CD0"/>
    <w:rsid w:val="00D0278F"/>
    <w:rsid w:val="00D02C6E"/>
    <w:rsid w:val="00D0791A"/>
    <w:rsid w:val="00D115F6"/>
    <w:rsid w:val="00D12AD3"/>
    <w:rsid w:val="00D145ED"/>
    <w:rsid w:val="00D153DE"/>
    <w:rsid w:val="00D168BB"/>
    <w:rsid w:val="00D202BD"/>
    <w:rsid w:val="00D22FF9"/>
    <w:rsid w:val="00D23212"/>
    <w:rsid w:val="00D232FC"/>
    <w:rsid w:val="00D23F1C"/>
    <w:rsid w:val="00D24623"/>
    <w:rsid w:val="00D252D1"/>
    <w:rsid w:val="00D25B44"/>
    <w:rsid w:val="00D27A9B"/>
    <w:rsid w:val="00D3515F"/>
    <w:rsid w:val="00D40F08"/>
    <w:rsid w:val="00D45B3C"/>
    <w:rsid w:val="00D45F1C"/>
    <w:rsid w:val="00D47806"/>
    <w:rsid w:val="00D538A6"/>
    <w:rsid w:val="00D56B7D"/>
    <w:rsid w:val="00D57D4C"/>
    <w:rsid w:val="00D621A6"/>
    <w:rsid w:val="00D64F52"/>
    <w:rsid w:val="00D659E3"/>
    <w:rsid w:val="00D6784C"/>
    <w:rsid w:val="00D708DD"/>
    <w:rsid w:val="00D70D89"/>
    <w:rsid w:val="00D73279"/>
    <w:rsid w:val="00D74976"/>
    <w:rsid w:val="00D75110"/>
    <w:rsid w:val="00D76684"/>
    <w:rsid w:val="00D863EA"/>
    <w:rsid w:val="00D87726"/>
    <w:rsid w:val="00D87E80"/>
    <w:rsid w:val="00D91A99"/>
    <w:rsid w:val="00D93BB7"/>
    <w:rsid w:val="00D962A3"/>
    <w:rsid w:val="00D96787"/>
    <w:rsid w:val="00DA440E"/>
    <w:rsid w:val="00DA5C55"/>
    <w:rsid w:val="00DB1DCD"/>
    <w:rsid w:val="00DC0753"/>
    <w:rsid w:val="00DC1DF9"/>
    <w:rsid w:val="00DC2BC1"/>
    <w:rsid w:val="00DC3A5A"/>
    <w:rsid w:val="00DC3E48"/>
    <w:rsid w:val="00DC52F9"/>
    <w:rsid w:val="00DC759B"/>
    <w:rsid w:val="00DD15DC"/>
    <w:rsid w:val="00DD32A5"/>
    <w:rsid w:val="00DD50BA"/>
    <w:rsid w:val="00DE083F"/>
    <w:rsid w:val="00DE11D9"/>
    <w:rsid w:val="00DE1F46"/>
    <w:rsid w:val="00DE300D"/>
    <w:rsid w:val="00DE5993"/>
    <w:rsid w:val="00DE7C6F"/>
    <w:rsid w:val="00DF2FD7"/>
    <w:rsid w:val="00DF63DA"/>
    <w:rsid w:val="00E0011C"/>
    <w:rsid w:val="00E02C61"/>
    <w:rsid w:val="00E03044"/>
    <w:rsid w:val="00E12DB8"/>
    <w:rsid w:val="00E1340E"/>
    <w:rsid w:val="00E1367C"/>
    <w:rsid w:val="00E13A8A"/>
    <w:rsid w:val="00E1450C"/>
    <w:rsid w:val="00E270C0"/>
    <w:rsid w:val="00E2777B"/>
    <w:rsid w:val="00E306A7"/>
    <w:rsid w:val="00E30F2E"/>
    <w:rsid w:val="00E463AF"/>
    <w:rsid w:val="00E46719"/>
    <w:rsid w:val="00E503DD"/>
    <w:rsid w:val="00E5513C"/>
    <w:rsid w:val="00E60A53"/>
    <w:rsid w:val="00E63BD1"/>
    <w:rsid w:val="00E63F24"/>
    <w:rsid w:val="00E670BD"/>
    <w:rsid w:val="00E73DE5"/>
    <w:rsid w:val="00E7424C"/>
    <w:rsid w:val="00E77754"/>
    <w:rsid w:val="00E85022"/>
    <w:rsid w:val="00E85D2F"/>
    <w:rsid w:val="00E90072"/>
    <w:rsid w:val="00E96551"/>
    <w:rsid w:val="00EA0649"/>
    <w:rsid w:val="00EA6853"/>
    <w:rsid w:val="00EA70AD"/>
    <w:rsid w:val="00EB457E"/>
    <w:rsid w:val="00EC0887"/>
    <w:rsid w:val="00EC1132"/>
    <w:rsid w:val="00ED1173"/>
    <w:rsid w:val="00ED7B91"/>
    <w:rsid w:val="00EE0A50"/>
    <w:rsid w:val="00EE0FAF"/>
    <w:rsid w:val="00EE7CA8"/>
    <w:rsid w:val="00EF0189"/>
    <w:rsid w:val="00EF11D4"/>
    <w:rsid w:val="00EF1790"/>
    <w:rsid w:val="00EF5CD6"/>
    <w:rsid w:val="00EF7ECD"/>
    <w:rsid w:val="00F010D4"/>
    <w:rsid w:val="00F01987"/>
    <w:rsid w:val="00F02690"/>
    <w:rsid w:val="00F02A87"/>
    <w:rsid w:val="00F035B8"/>
    <w:rsid w:val="00F05BCC"/>
    <w:rsid w:val="00F10E36"/>
    <w:rsid w:val="00F118B9"/>
    <w:rsid w:val="00F12CF4"/>
    <w:rsid w:val="00F156B5"/>
    <w:rsid w:val="00F1768F"/>
    <w:rsid w:val="00F20826"/>
    <w:rsid w:val="00F21D18"/>
    <w:rsid w:val="00F234CC"/>
    <w:rsid w:val="00F234DE"/>
    <w:rsid w:val="00F236FE"/>
    <w:rsid w:val="00F24200"/>
    <w:rsid w:val="00F258E9"/>
    <w:rsid w:val="00F25D3E"/>
    <w:rsid w:val="00F338A5"/>
    <w:rsid w:val="00F34006"/>
    <w:rsid w:val="00F34AA8"/>
    <w:rsid w:val="00F35389"/>
    <w:rsid w:val="00F36FBF"/>
    <w:rsid w:val="00F421FF"/>
    <w:rsid w:val="00F4607D"/>
    <w:rsid w:val="00F5345B"/>
    <w:rsid w:val="00F534E3"/>
    <w:rsid w:val="00F53FC2"/>
    <w:rsid w:val="00F54A37"/>
    <w:rsid w:val="00F57DC0"/>
    <w:rsid w:val="00F60F34"/>
    <w:rsid w:val="00F63189"/>
    <w:rsid w:val="00F65641"/>
    <w:rsid w:val="00F70DF8"/>
    <w:rsid w:val="00F72A00"/>
    <w:rsid w:val="00F72A65"/>
    <w:rsid w:val="00F7504C"/>
    <w:rsid w:val="00F76334"/>
    <w:rsid w:val="00F77A1B"/>
    <w:rsid w:val="00F810C0"/>
    <w:rsid w:val="00F836DA"/>
    <w:rsid w:val="00F838AA"/>
    <w:rsid w:val="00F83A8C"/>
    <w:rsid w:val="00F84510"/>
    <w:rsid w:val="00F84DC4"/>
    <w:rsid w:val="00F90381"/>
    <w:rsid w:val="00F90EB0"/>
    <w:rsid w:val="00F920FD"/>
    <w:rsid w:val="00F960A3"/>
    <w:rsid w:val="00F969D2"/>
    <w:rsid w:val="00F97C69"/>
    <w:rsid w:val="00FA328B"/>
    <w:rsid w:val="00FA39C2"/>
    <w:rsid w:val="00FB25D0"/>
    <w:rsid w:val="00FB54E9"/>
    <w:rsid w:val="00FB5D5C"/>
    <w:rsid w:val="00FB722E"/>
    <w:rsid w:val="00FC2C4E"/>
    <w:rsid w:val="00FC5160"/>
    <w:rsid w:val="00FC5903"/>
    <w:rsid w:val="00FD0093"/>
    <w:rsid w:val="00FD135A"/>
    <w:rsid w:val="00FD1628"/>
    <w:rsid w:val="00FD4FC6"/>
    <w:rsid w:val="00FD60E4"/>
    <w:rsid w:val="00FD642E"/>
    <w:rsid w:val="00FD68AB"/>
    <w:rsid w:val="00FD7DD9"/>
    <w:rsid w:val="00FE1F09"/>
    <w:rsid w:val="00FE2B78"/>
    <w:rsid w:val="00FE3802"/>
    <w:rsid w:val="00FE4278"/>
    <w:rsid w:val="00FE6DE0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BAB45A"/>
  <w15:docId w15:val="{A426FE01-5E89-4BAE-8422-F2CC8611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2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9C34E1"/>
    <w:pPr>
      <w:keepNext/>
      <w:widowControl/>
      <w:spacing w:after="240"/>
      <w:jc w:val="left"/>
      <w:outlineLvl w:val="0"/>
    </w:pPr>
    <w:rPr>
      <w:rFonts w:ascii="Times New Roman Bold" w:hAnsi="Times New Roman Bold" w:cs="Times New Roman Bold"/>
      <w:b/>
      <w:bCs/>
      <w:caps/>
      <w:color w:val="000000"/>
      <w:kern w:val="32"/>
      <w:sz w:val="24"/>
      <w:lang w:eastAsia="en-US"/>
    </w:rPr>
  </w:style>
  <w:style w:type="paragraph" w:styleId="2">
    <w:name w:val="heading 2"/>
    <w:basedOn w:val="1"/>
    <w:next w:val="a0"/>
    <w:qFormat/>
    <w:rsid w:val="009C34E1"/>
    <w:pPr>
      <w:outlineLvl w:val="1"/>
    </w:pPr>
    <w:rPr>
      <w:rFonts w:ascii="Times New Roman" w:hAnsi="Times New Roman" w:cs="Times New Roman"/>
      <w:caps w:val="0"/>
    </w:rPr>
  </w:style>
  <w:style w:type="paragraph" w:styleId="3">
    <w:name w:val="heading 3"/>
    <w:basedOn w:val="2"/>
    <w:next w:val="a0"/>
    <w:qFormat/>
    <w:rsid w:val="009C34E1"/>
    <w:pPr>
      <w:outlineLvl w:val="2"/>
    </w:pPr>
    <w:rPr>
      <w:rFonts w:ascii="Times New Roman Bold" w:hAnsi="Times New Roman Bold" w:cs="Times New Roman Bold"/>
      <w:bCs w:val="0"/>
      <w:iCs/>
    </w:rPr>
  </w:style>
  <w:style w:type="paragraph" w:styleId="4">
    <w:name w:val="heading 4"/>
    <w:basedOn w:val="3"/>
    <w:next w:val="a0"/>
    <w:qFormat/>
    <w:rsid w:val="009C34E1"/>
    <w:pPr>
      <w:outlineLvl w:val="3"/>
    </w:pPr>
  </w:style>
  <w:style w:type="paragraph" w:styleId="5">
    <w:name w:val="heading 5"/>
    <w:basedOn w:val="4"/>
    <w:next w:val="a0"/>
    <w:qFormat/>
    <w:rsid w:val="009C34E1"/>
    <w:pPr>
      <w:outlineLvl w:val="4"/>
    </w:pPr>
  </w:style>
  <w:style w:type="paragraph" w:styleId="6">
    <w:name w:val="heading 6"/>
    <w:basedOn w:val="5"/>
    <w:next w:val="a0"/>
    <w:qFormat/>
    <w:rsid w:val="009C34E1"/>
    <w:pPr>
      <w:outlineLvl w:val="5"/>
    </w:pPr>
    <w:rPr>
      <w:bCs/>
      <w:iCs w:val="0"/>
    </w:rPr>
  </w:style>
  <w:style w:type="paragraph" w:styleId="7">
    <w:name w:val="heading 7"/>
    <w:basedOn w:val="6"/>
    <w:next w:val="a0"/>
    <w:qFormat/>
    <w:rsid w:val="009C34E1"/>
    <w:pPr>
      <w:outlineLvl w:val="6"/>
    </w:pPr>
    <w:rPr>
      <w:b w:val="0"/>
      <w:bCs w:val="0"/>
    </w:rPr>
  </w:style>
  <w:style w:type="paragraph" w:styleId="8">
    <w:name w:val="heading 8"/>
    <w:basedOn w:val="7"/>
    <w:next w:val="a0"/>
    <w:qFormat/>
    <w:rsid w:val="009C34E1"/>
    <w:pPr>
      <w:outlineLvl w:val="7"/>
    </w:pPr>
  </w:style>
  <w:style w:type="paragraph" w:styleId="9">
    <w:name w:val="heading 9"/>
    <w:basedOn w:val="8"/>
    <w:next w:val="a0"/>
    <w:qFormat/>
    <w:rsid w:val="009C34E1"/>
    <w:pPr>
      <w:outlineLvl w:val="8"/>
    </w:pPr>
    <w:rPr>
      <w:rFonts w:ascii="Times New Roman" w:hAnsi="Times New Roman"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締結者欄"/>
    <w:basedOn w:val="a"/>
    <w:rsid w:val="00A315FB"/>
    <w:pPr>
      <w:ind w:leftChars="1700" w:left="3570"/>
    </w:pPr>
    <w:rPr>
      <w:rFonts w:cs="ＭＳ 明朝"/>
      <w:szCs w:val="20"/>
    </w:rPr>
  </w:style>
  <w:style w:type="character" w:styleId="a5">
    <w:name w:val="annotation reference"/>
    <w:semiHidden/>
    <w:rsid w:val="005C4E7C"/>
    <w:rPr>
      <w:sz w:val="18"/>
      <w:szCs w:val="18"/>
    </w:rPr>
  </w:style>
  <w:style w:type="paragraph" w:styleId="a6">
    <w:name w:val="annotation text"/>
    <w:basedOn w:val="a"/>
    <w:semiHidden/>
    <w:rsid w:val="005C4E7C"/>
    <w:pPr>
      <w:jc w:val="left"/>
    </w:pPr>
  </w:style>
  <w:style w:type="paragraph" w:styleId="a7">
    <w:name w:val="annotation subject"/>
    <w:basedOn w:val="a6"/>
    <w:next w:val="a6"/>
    <w:semiHidden/>
    <w:rsid w:val="005C4E7C"/>
    <w:rPr>
      <w:b/>
      <w:bCs/>
    </w:rPr>
  </w:style>
  <w:style w:type="paragraph" w:styleId="a8">
    <w:name w:val="Balloon Text"/>
    <w:basedOn w:val="a"/>
    <w:semiHidden/>
    <w:rsid w:val="005C4E7C"/>
    <w:rPr>
      <w:rFonts w:ascii="Arial" w:eastAsia="ＭＳ ゴシック" w:hAnsi="Arial"/>
      <w:sz w:val="18"/>
      <w:szCs w:val="18"/>
    </w:rPr>
  </w:style>
  <w:style w:type="table" w:styleId="a9">
    <w:name w:val="Table Grid"/>
    <w:basedOn w:val="a2"/>
    <w:rsid w:val="00E85022"/>
    <w:pPr>
      <w:widowControl w:val="0"/>
      <w:wordWrap w:val="0"/>
      <w:autoSpaceDE w:val="0"/>
      <w:autoSpaceDN w:val="0"/>
      <w:adjustRightInd w:val="0"/>
      <w:spacing w:line="3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契約書タイトル"/>
    <w:basedOn w:val="a"/>
    <w:rsid w:val="00B10258"/>
    <w:pPr>
      <w:jc w:val="center"/>
    </w:pPr>
    <w:rPr>
      <w:rFonts w:eastAsia="ＭＳ Ｐゴシック" w:cs="ＭＳ 明朝"/>
      <w:b/>
      <w:bCs/>
      <w:sz w:val="32"/>
      <w:szCs w:val="32"/>
    </w:rPr>
  </w:style>
  <w:style w:type="paragraph" w:customStyle="1" w:styleId="ab">
    <w:name w:val="条文番号"/>
    <w:basedOn w:val="a"/>
    <w:next w:val="a"/>
    <w:rsid w:val="0055359C"/>
    <w:pPr>
      <w:keepNext/>
    </w:pPr>
    <w:rPr>
      <w:rFonts w:ascii="ＭＳ ゴシック" w:eastAsia="ＭＳ ゴシック" w:hAnsi="ＭＳ ゴシック"/>
      <w:b/>
    </w:rPr>
  </w:style>
  <w:style w:type="paragraph" w:customStyle="1" w:styleId="10">
    <w:name w:val="項本文(1項のみで番号なし)"/>
    <w:basedOn w:val="a"/>
    <w:rsid w:val="00034ABC"/>
    <w:pPr>
      <w:ind w:leftChars="100" w:left="210" w:firstLineChars="100" w:firstLine="210"/>
    </w:pPr>
    <w:rPr>
      <w:rFonts w:cs="ＭＳ 明朝"/>
      <w:szCs w:val="20"/>
    </w:rPr>
  </w:style>
  <w:style w:type="paragraph" w:customStyle="1" w:styleId="ac">
    <w:name w:val="号本文(丸数字)"/>
    <w:basedOn w:val="a"/>
    <w:rsid w:val="00A53FF7"/>
    <w:pPr>
      <w:ind w:leftChars="200" w:left="630" w:hangingChars="100" w:hanging="210"/>
    </w:pPr>
    <w:rPr>
      <w:rFonts w:cs="ＭＳ 明朝"/>
      <w:szCs w:val="20"/>
    </w:rPr>
  </w:style>
  <w:style w:type="paragraph" w:customStyle="1" w:styleId="ad">
    <w:name w:val="項本文(複数項で番号あり)"/>
    <w:basedOn w:val="a"/>
    <w:link w:val="Char"/>
    <w:rsid w:val="00EB457E"/>
    <w:pPr>
      <w:ind w:left="420" w:hangingChars="200" w:hanging="420"/>
    </w:pPr>
    <w:rPr>
      <w:rFonts w:cs="ＭＳ 明朝"/>
      <w:szCs w:val="20"/>
    </w:rPr>
  </w:style>
  <w:style w:type="paragraph" w:styleId="a0">
    <w:name w:val="Body Text"/>
    <w:basedOn w:val="a"/>
    <w:rsid w:val="009C34E1"/>
    <w:pPr>
      <w:widowControl/>
      <w:spacing w:after="240"/>
      <w:ind w:firstLine="720"/>
      <w:jc w:val="left"/>
    </w:pPr>
    <w:rPr>
      <w:rFonts w:ascii="Times New Roman" w:hAnsi="Times New Roman"/>
      <w:kern w:val="0"/>
      <w:sz w:val="24"/>
      <w:lang w:eastAsia="en-US"/>
    </w:rPr>
  </w:style>
  <w:style w:type="paragraph" w:customStyle="1" w:styleId="ae">
    <w:name w:val="表 中央揃え"/>
    <w:basedOn w:val="a"/>
    <w:rsid w:val="00C61902"/>
    <w:pPr>
      <w:spacing w:line="340" w:lineRule="atLeast"/>
      <w:jc w:val="center"/>
    </w:pPr>
    <w:rPr>
      <w:rFonts w:cs="ＭＳ 明朝"/>
      <w:szCs w:val="20"/>
    </w:rPr>
  </w:style>
  <w:style w:type="character" w:customStyle="1" w:styleId="af">
    <w:name w:val="奥付 人名"/>
    <w:rsid w:val="00E13A8A"/>
    <w:rPr>
      <w:b/>
      <w:bCs/>
      <w:sz w:val="24"/>
    </w:rPr>
  </w:style>
  <w:style w:type="paragraph" w:customStyle="1" w:styleId="af0">
    <w:name w:val="奥付 人名 タイトル"/>
    <w:basedOn w:val="a"/>
    <w:rsid w:val="00E13A8A"/>
    <w:pPr>
      <w:jc w:val="center"/>
    </w:pPr>
    <w:rPr>
      <w:rFonts w:cs="ＭＳ 明朝"/>
      <w:b/>
      <w:bCs/>
      <w:sz w:val="24"/>
      <w:szCs w:val="20"/>
    </w:rPr>
  </w:style>
  <w:style w:type="character" w:customStyle="1" w:styleId="Char">
    <w:name w:val="項本文(複数項で番号あり) Char"/>
    <w:link w:val="ad"/>
    <w:rsid w:val="009D0319"/>
    <w:rPr>
      <w:rFonts w:ascii="Century" w:eastAsia="ＭＳ 明朝" w:hAnsi="Century" w:cs="ＭＳ 明朝"/>
      <w:kern w:val="2"/>
      <w:sz w:val="21"/>
      <w:lang w:val="en-US" w:eastAsia="ja-JP" w:bidi="ar-SA"/>
    </w:rPr>
  </w:style>
  <w:style w:type="paragraph" w:customStyle="1" w:styleId="af1">
    <w:name w:val="奥付 タイトル"/>
    <w:basedOn w:val="a"/>
    <w:rsid w:val="00E13A8A"/>
    <w:pPr>
      <w:jc w:val="center"/>
    </w:pPr>
    <w:rPr>
      <w:rFonts w:cs="ＭＳ 明朝"/>
      <w:b/>
      <w:bCs/>
      <w:sz w:val="28"/>
      <w:szCs w:val="20"/>
    </w:rPr>
  </w:style>
  <w:style w:type="paragraph" w:styleId="af2">
    <w:name w:val="Date"/>
    <w:basedOn w:val="a"/>
    <w:next w:val="a"/>
    <w:rsid w:val="00E85D2F"/>
  </w:style>
  <w:style w:type="paragraph" w:customStyle="1" w:styleId="15">
    <w:name w:val="号本文  1.5 字下げ"/>
    <w:basedOn w:val="ac"/>
    <w:rsid w:val="00325879"/>
    <w:pPr>
      <w:ind w:left="735" w:hangingChars="150" w:hanging="315"/>
    </w:pPr>
  </w:style>
  <w:style w:type="character" w:customStyle="1" w:styleId="af3">
    <w:name w:val="ブロックタイトル"/>
    <w:rsid w:val="00072BBA"/>
    <w:rPr>
      <w:rFonts w:ascii="ＭＳ Ｐゴシック" w:eastAsia="ＭＳ Ｐゴシック" w:hAnsi="ＭＳ Ｐゴシック"/>
      <w:b/>
      <w:bCs/>
      <w:sz w:val="28"/>
    </w:rPr>
  </w:style>
  <w:style w:type="paragraph" w:customStyle="1" w:styleId="af4">
    <w:name w:val="英文用一行目字下げ"/>
    <w:basedOn w:val="a"/>
    <w:rsid w:val="004640A6"/>
    <w:pPr>
      <w:ind w:firstLineChars="300" w:firstLine="630"/>
    </w:pPr>
    <w:rPr>
      <w:rFonts w:cs="ＭＳ 明朝"/>
      <w:szCs w:val="20"/>
    </w:rPr>
  </w:style>
  <w:style w:type="paragraph" w:customStyle="1" w:styleId="11">
    <w:name w:val="条文外 (1) 項目列挙"/>
    <w:basedOn w:val="ad"/>
    <w:rsid w:val="00711DCD"/>
    <w:pPr>
      <w:ind w:left="630" w:hangingChars="300" w:hanging="630"/>
    </w:pPr>
  </w:style>
  <w:style w:type="paragraph" w:customStyle="1" w:styleId="af5">
    <w:name w:val="号本文(丸数字)中の片括弧列挙"/>
    <w:basedOn w:val="ac"/>
    <w:rsid w:val="00A00486"/>
    <w:pPr>
      <w:ind w:leftChars="300" w:left="840"/>
    </w:pPr>
  </w:style>
  <w:style w:type="paragraph" w:customStyle="1" w:styleId="12p">
    <w:name w:val="強調 12p 右寄せ"/>
    <w:basedOn w:val="a"/>
    <w:rsid w:val="00570A4B"/>
    <w:pPr>
      <w:spacing w:line="340" w:lineRule="atLeast"/>
      <w:jc w:val="right"/>
    </w:pPr>
    <w:rPr>
      <w:rFonts w:cs="ＭＳ 明朝"/>
      <w:b/>
      <w:bCs/>
      <w:sz w:val="24"/>
      <w:szCs w:val="20"/>
    </w:rPr>
  </w:style>
  <w:style w:type="paragraph" w:customStyle="1" w:styleId="af6">
    <w:name w:val="奥付 右揃え"/>
    <w:basedOn w:val="a"/>
    <w:rsid w:val="00296054"/>
    <w:pPr>
      <w:spacing w:line="340" w:lineRule="atLeast"/>
      <w:jc w:val="right"/>
    </w:pPr>
    <w:rPr>
      <w:rFonts w:cs="ＭＳ 明朝"/>
      <w:b/>
      <w:bCs/>
      <w:sz w:val="24"/>
      <w:szCs w:val="20"/>
    </w:rPr>
  </w:style>
  <w:style w:type="paragraph" w:customStyle="1" w:styleId="af7">
    <w:name w:val="号本文内 片括弧 項目列挙"/>
    <w:basedOn w:val="15"/>
    <w:rsid w:val="00582C1A"/>
    <w:pPr>
      <w:ind w:leftChars="300" w:left="1050" w:hangingChars="200" w:hanging="420"/>
    </w:pPr>
  </w:style>
  <w:style w:type="paragraph" w:customStyle="1" w:styleId="af8">
    <w:name w:val="包括委任状用 項目列挙"/>
    <w:basedOn w:val="a"/>
    <w:rsid w:val="007D5915"/>
    <w:pPr>
      <w:ind w:left="735" w:hangingChars="350" w:hanging="735"/>
    </w:pPr>
    <w:rPr>
      <w:rFonts w:cs="ＭＳ 明朝"/>
      <w:szCs w:val="20"/>
    </w:rPr>
  </w:style>
  <w:style w:type="paragraph" w:customStyle="1" w:styleId="af9">
    <w:name w:val="目次 列挙"/>
    <w:basedOn w:val="ac"/>
    <w:rsid w:val="0067725F"/>
    <w:pPr>
      <w:ind w:leftChars="100" w:left="420"/>
    </w:pPr>
  </w:style>
  <w:style w:type="character" w:styleId="afa">
    <w:name w:val="Hyperlink"/>
    <w:rsid w:val="0037729D"/>
    <w:rPr>
      <w:color w:val="0000FF"/>
      <w:u w:val="single"/>
    </w:rPr>
  </w:style>
  <w:style w:type="paragraph" w:styleId="afb">
    <w:name w:val="header"/>
    <w:basedOn w:val="a"/>
    <w:link w:val="afc"/>
    <w:uiPriority w:val="99"/>
    <w:unhideWhenUsed/>
    <w:rsid w:val="00865E89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link w:val="afb"/>
    <w:uiPriority w:val="99"/>
    <w:rsid w:val="00865E89"/>
    <w:rPr>
      <w:kern w:val="2"/>
      <w:sz w:val="21"/>
      <w:szCs w:val="24"/>
    </w:rPr>
  </w:style>
  <w:style w:type="paragraph" w:styleId="afd">
    <w:name w:val="footer"/>
    <w:basedOn w:val="a"/>
    <w:link w:val="afe"/>
    <w:uiPriority w:val="99"/>
    <w:unhideWhenUsed/>
    <w:rsid w:val="00865E89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link w:val="afd"/>
    <w:uiPriority w:val="99"/>
    <w:rsid w:val="00865E89"/>
    <w:rPr>
      <w:kern w:val="2"/>
      <w:sz w:val="21"/>
      <w:szCs w:val="24"/>
    </w:rPr>
  </w:style>
  <w:style w:type="paragraph" w:styleId="aff">
    <w:name w:val="footnote text"/>
    <w:basedOn w:val="a"/>
    <w:link w:val="aff0"/>
    <w:uiPriority w:val="99"/>
    <w:semiHidden/>
    <w:unhideWhenUsed/>
    <w:rsid w:val="00AA55FA"/>
    <w:pPr>
      <w:snapToGrid w:val="0"/>
      <w:jc w:val="left"/>
    </w:pPr>
  </w:style>
  <w:style w:type="character" w:customStyle="1" w:styleId="aff0">
    <w:name w:val="脚注文字列 (文字)"/>
    <w:link w:val="aff"/>
    <w:uiPriority w:val="99"/>
    <w:semiHidden/>
    <w:rsid w:val="00AA55FA"/>
    <w:rPr>
      <w:kern w:val="2"/>
      <w:sz w:val="21"/>
      <w:szCs w:val="24"/>
    </w:rPr>
  </w:style>
  <w:style w:type="character" w:styleId="aff1">
    <w:name w:val="footnote reference"/>
    <w:uiPriority w:val="99"/>
    <w:semiHidden/>
    <w:unhideWhenUsed/>
    <w:rsid w:val="00AA55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03BA4-01DF-4CF8-A260-45FC50CD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製造委受託契約書</vt:lpstr>
    </vt:vector>
  </TitlesOfParts>
  <Company>DAIICHI SANKYO CO.,LTD.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契約書書式</dc:subject>
  <dc:creator>Noriko Sumida</dc:creator>
  <cp:keywords/>
  <cp:lastModifiedBy>塚本 拓也</cp:lastModifiedBy>
  <cp:revision>3</cp:revision>
  <cp:lastPrinted>2007-03-16T06:22:00Z</cp:lastPrinted>
  <dcterms:created xsi:type="dcterms:W3CDTF">2022-05-09T03:06:00Z</dcterms:created>
  <dcterms:modified xsi:type="dcterms:W3CDTF">2022-05-19T09:17:00Z</dcterms:modified>
</cp:coreProperties>
</file>