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36123" w14:textId="49940685" w:rsidR="00184105" w:rsidRPr="002906FE" w:rsidRDefault="000D6228">
      <w:del w:id="0" w:author="***" w:date="2025-07-29T19:15:00Z" w16du:dateUtc="2025-07-29T10:15:00Z">
        <w:r w:rsidRPr="002906FE" w:rsidDel="002906FE">
          <w:rPr>
            <w:rFonts w:hAnsi="ＭＳ 明朝"/>
            <w:rPrChange w:id="1" w:author="***" w:date="2025-07-29T19:15:00Z" w16du:dateUtc="2025-07-29T10:15:00Z">
              <w:rPr>
                <w:rFonts w:hAnsi="ＭＳ 明朝"/>
                <w:color w:val="FF0000"/>
              </w:rPr>
            </w:rPrChange>
          </w:rPr>
          <w:delText>OldText</w:delText>
        </w:r>
      </w:del>
      <w:ins w:id="2" w:author="***" w:date="2025-07-29T19:15:00Z" w16du:dateUtc="2025-07-29T10:15:00Z">
        <w:r w:rsidR="002906FE" w:rsidRPr="002906FE">
          <w:rPr>
            <w:rFonts w:hAnsi="ＭＳ 明朝"/>
            <w:rPrChange w:id="3" w:author="***" w:date="2025-07-29T19:15:00Z" w16du:dateUtc="2025-07-29T10:15:00Z">
              <w:rPr>
                <w:rFonts w:hAnsi="ＭＳ 明朝"/>
                <w:color w:val="FF0000"/>
              </w:rPr>
            </w:rPrChange>
          </w:rPr>
          <w:t>This text is not red</w:t>
        </w:r>
      </w:ins>
    </w:p>
    <w:sectPr w:rsidR="00184105" w:rsidRPr="002906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***">
    <w15:presenceInfo w15:providerId="Windows Live" w15:userId="36e8d88cd6c0d5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trackRevisions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05"/>
    <w:rsid w:val="000D6228"/>
    <w:rsid w:val="00184105"/>
    <w:rsid w:val="002906FE"/>
    <w:rsid w:val="0032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97232"/>
  <w15:chartTrackingRefBased/>
  <w15:docId w15:val="{52DB03F4-459A-E541-963A-D385F7E2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41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4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41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41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41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41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41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41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41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841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841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8410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841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841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841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841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841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841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841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84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410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841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41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841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410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8410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84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8410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84105"/>
    <w:rPr>
      <w:b/>
      <w:bCs/>
      <w:smallCaps/>
      <w:color w:val="0F4761" w:themeColor="accent1" w:themeShade="BF"/>
      <w:spacing w:val="5"/>
    </w:rPr>
  </w:style>
  <w:style w:type="paragraph" w:styleId="aa">
    <w:name w:val="Revision"/>
    <w:hidden/>
    <w:uiPriority w:val="99"/>
    <w:semiHidden/>
    <w:rsid w:val="00290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</dc:creator>
  <cp:keywords/>
  <dc:description/>
  <cp:lastModifiedBy>***</cp:lastModifiedBy>
  <cp:revision>3</cp:revision>
  <dcterms:created xsi:type="dcterms:W3CDTF">2025-07-29T10:09:00Z</dcterms:created>
  <dcterms:modified xsi:type="dcterms:W3CDTF">2025-07-29T10:15:00Z</dcterms:modified>
</cp:coreProperties>
</file>