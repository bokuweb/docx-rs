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0E21" w14:textId="1459D57F" w:rsidR="008858D5" w:rsidRDefault="00306CEF" w:rsidP="00063845">
      <w:del w:id="0" w:author="bokuweb" w:date="2022-08-09T13:35:00Z">
        <w:r w:rsidDel="00306CEF">
          <w:fldChar w:fldCharType="begin"/>
        </w:r>
        <w:r w:rsidDel="00306CEF">
          <w:rPr>
            <w:rFonts w:hint="eastAsia"/>
          </w:rPr>
          <w:delInstrText>HYPERLINK "https://example.com/"</w:delInstrText>
        </w:r>
        <w:r w:rsidDel="00306CEF">
          <w:fldChar w:fldCharType="separate"/>
        </w:r>
        <w:r w:rsidRPr="00306CEF" w:rsidDel="00306CEF">
          <w:rPr>
            <w:rStyle w:val="a3"/>
            <w:rFonts w:hint="eastAsia"/>
          </w:rPr>
          <w:delText>H</w:delText>
        </w:r>
        <w:r w:rsidRPr="00306CEF" w:rsidDel="00306CEF">
          <w:rPr>
            <w:rStyle w:val="a3"/>
          </w:rPr>
          <w:delText xml:space="preserve">ello World </w:delText>
        </w:r>
        <w:r w:rsidDel="00306CEF">
          <w:fldChar w:fldCharType="end"/>
        </w:r>
      </w:del>
      <w:r>
        <w:fldChar w:fldCharType="begin"/>
      </w:r>
      <w:r>
        <w:instrText xml:space="preserve"/>
      </w:r>
      <w:r>
        <w:rPr>
          <w:rFonts w:hint="eastAsia"/>
        </w:rPr>
        <w:instrText>HYPERLINK "https://example.com/"</w:instrText>
      </w:r>
      <w:r>
        <w:instrText xml:space="preserve"/>
      </w:r>
      <w:r>
        <w:fldChar w:fldCharType="separate"/>
      </w:r>
      <w:r w:rsidRPr="00C01AB3">
        <w:rPr>
          <w:rStyle w:val="a3"/>
          <w:rFonts w:hint="eastAsia"/>
        </w:rPr>
        <w:t>Foooooo</w:t>
      </w:r>
      <w:r w:rsidRPr="00C01AB3">
        <w:rPr>
          <w:rStyle w:val="a3"/>
        </w:rPr>
        <w:t>ar</w:t>
      </w:r>
      <w:r>
        <w:fldChar w:fldCharType="end"/>
      </w:r>
    </w:p>
    <w:p w14:paraId="55601D49" w14:textId="6350638B" w:rsidR="00063845" w:rsidRDefault="00063845" w:rsidP="00063845"/>
    <w:p w14:paraId="32D1F8AE" w14:textId="507B979B" w:rsidR="008E59FA" w:rsidDel="008E59FA" w:rsidRDefault="00C01AB3" w:rsidP="00063845">
      <w:pPr>
        <w:rPr>
          <w:del w:id="1" w:author="bokuweb" w:date="2022-08-09T14:00:00Z"/>
          <w:rFonts w:hint="eastAsia"/>
        </w:rPr>
      </w:pPr>
      <w:ins w:id="2" w:author="bokuweb" w:date="2022-08-09T13:51:00Z">
        <w:r>
          <w:fldChar w:fldCharType="begin"/>
        </w:r>
        <w:r>
          <w:instrText xml:space="preserve"/>
        </w:r>
        <w:r>
          <w:rPr>
            <w:rFonts w:hint="eastAsia"/>
          </w:rPr>
          <w:instrText>HYPERLINK "https://google.com/"</w:instrText>
        </w:r>
        <w:r>
          <w:instrText xml:space="preserve"/>
        </w:r>
        <w:r>
          <w:fldChar w:fldCharType="separate"/>
        </w:r>
        <w:r w:rsidRPr="00C01AB3">
          <w:rPr>
            <w:rStyle w:val="a3"/>
            <w:rFonts w:hint="eastAsia"/>
          </w:rPr>
          <w:t>B</w:t>
        </w:r>
        <w:r w:rsidRPr="00C01AB3">
          <w:rPr>
            <w:rStyle w:val="a3"/>
          </w:rPr>
          <w:t>ar</w:t>
        </w:r>
        <w:r>
          <w:fldChar w:fldCharType="end"/>
        </w:r>
      </w:ins>
    </w:p>
    <w:p w14:paraId="780E500C" w14:textId="65DDCF35" w:rsidR="008E59FA" w:rsidRDefault="008E59FA" w:rsidP="00063845">
      <w:del w:id="3" w:author="bokuweb" w:date="2022-08-09T14:00:00Z">
        <w:r w:rsidDel="008E59FA">
          <w:fldChar w:fldCharType="begin"/>
        </w:r>
        <w:r w:rsidDel="008E59FA">
          <w:delInstrText xml:space="preserve"/>
        </w:r>
        <w:r w:rsidDel="008E59FA">
          <w:rPr>
            <w:rFonts w:hint="eastAsia"/>
          </w:rPr>
          <w:delInstrText xml:space="preserve">HYPERLINK </w:delInstrText>
        </w:r>
        <w:r w:rsidDel="008E59FA">
          <w:delInstrText xml:space="preserve"> \l "_1" </w:delInstrText>
        </w:r>
        <w:r w:rsidDel="008E59FA">
          <w:fldChar w:fldCharType="separate"/>
        </w:r>
        <w:r w:rsidRPr="008E59FA" w:rsidDel="008E59FA">
          <w:rPr>
            <w:rStyle w:val="a3"/>
            <w:rFonts w:hint="eastAsia"/>
          </w:rPr>
          <w:delText>a</w:delText>
        </w:r>
        <w:r w:rsidRPr="008E59FA" w:rsidDel="008E59FA">
          <w:rPr>
            <w:rStyle w:val="a3"/>
          </w:rPr>
          <w:delText>aaaa</w:delText>
        </w:r>
        <w:r w:rsidDel="008E59FA">
          <w:fldChar w:fldCharType="end"/>
        </w:r>
      </w:del>
    </w:p>
    <w:p w14:paraId="732F1243" w14:textId="77777777" w:rsidR="008E59FA" w:rsidRDefault="008E59FA" w:rsidP="00063845">
      <w:pPr>
        <w:rPr>
          <w:rFonts w:hint="eastAsia"/>
        </w:rPr>
      </w:pPr>
    </w:p>
    <w:p w14:paraId="34364387" w14:textId="0A547C16" w:rsidR="008E59FA" w:rsidRPr="00306CEF" w:rsidRDefault="008E59FA" w:rsidP="008E59FA">
      <w:pPr>
        <w:pStyle w:val="1"/>
        <w:rPr>
          <w:rFonts w:hint="eastAsia"/>
        </w:rPr>
      </w:pPr>
      <w:bookmarkStart w:id="4" w:name="_1"/>
      <w:bookmarkEnd w:id="4"/>
      <w:r>
        <w:rPr>
          <w:rFonts w:hint="eastAsia"/>
        </w:rPr>
        <w:t>1</w:t>
      </w:r>
    </w:p>
    <w:sectPr w:rsidR="008E59FA" w:rsidRPr="00306C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植木 智之">
    <w15:presenceInfo w15:providerId="AD" w15:userId="S::s.ueki@japanlegalsysteminstitute.onmicrosoft.com::ea87a20b-05ce-4866-b3dc-82af251ec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F"/>
    <w:rsid w:val="00063845"/>
    <w:rsid w:val="00145CBC"/>
    <w:rsid w:val="00306CEF"/>
    <w:rsid w:val="008858D5"/>
    <w:rsid w:val="008E59FA"/>
    <w:rsid w:val="00B26F0E"/>
    <w:rsid w:val="00C01AB3"/>
    <w:rsid w:val="00C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BF12D"/>
  <w15:chartTrackingRefBased/>
  <w15:docId w15:val="{1D08889F-3E41-C046-8805-654C0B24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9FA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CEF"/>
    <w:rPr>
      <w:color w:val="605E5C"/>
      <w:shd w:val="clear" w:color="auto" w:fill="E1DFDD"/>
    </w:rPr>
  </w:style>
  <w:style w:type="paragraph" w:styleId="a5">
    <w:name w:val="Revision"/>
    <w:hidden/>
    <w:uiPriority w:val="99"/>
    <w:semiHidden/>
    <w:rsid w:val="00306CEF"/>
  </w:style>
  <w:style w:type="character" w:styleId="a6">
    <w:name w:val="FollowedHyperlink"/>
    <w:basedOn w:val="a0"/>
    <w:uiPriority w:val="99"/>
    <w:semiHidden/>
    <w:unhideWhenUsed/>
    <w:rsid w:val="00306CEF"/>
    <w:rPr>
      <w:color w:val="954F72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8E59FA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89FB8-5CD0-C943-AB6E-09421F2D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植木 智之</cp:lastModifiedBy>
  <cp:revision>3</cp:revision>
  <dcterms:created xsi:type="dcterms:W3CDTF">2022-08-09T04:35:00Z</dcterms:created>
  <dcterms:modified xsi:type="dcterms:W3CDTF">2022-08-09T05:00:00Z</dcterms:modified>
</cp:coreProperties>
</file>