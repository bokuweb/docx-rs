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21C6" w14:textId="65F1F37F" w:rsidR="006A55A7" w:rsidRPr="00FC245E" w:rsidRDefault="00FC245E" w:rsidP="00FC245E">
      <w:pPr>
        <w:widowControl/>
        <w:ind w:left="728"/>
        <w:jc w:val="left"/>
        <w:rPr>
          <w:rFonts w:hint="eastAsia"/>
        </w:rPr>
        <w:pPrChange w:id="0" w:author="bokuweb" w:date="2022-01-07T17:20:00Z">
          <w:pPr>
            <w:widowControl/>
            <w:numPr>
              <w:numId w:val="1"/>
            </w:numPr>
            <w:ind w:left="728" w:hanging="728"/>
            <w:jc w:val="left"/>
          </w:pPr>
        </w:pPrChange>
      </w:pPr>
      <w:r>
        <w:t>秘密情報の</w:t>
      </w:r>
      <w:del w:id="1" w:author="bokuweb" w:date="2022-01-07T17:20:00Z">
        <w:r w:rsidDel="00FC245E">
          <w:delText>対</w:delText>
        </w:r>
      </w:del>
      <w:r>
        <w:t>象と</w:t>
      </w:r>
      <w:proofErr w:type="gramStart"/>
      <w:r>
        <w:t>す</w:t>
      </w:r>
      <w:proofErr w:type="gramEnd"/>
    </w:p>
    <w:sectPr w:rsidR="006A55A7" w:rsidRPr="00FC245E" w:rsidSect="0073303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71117"/>
    <w:multiLevelType w:val="multilevel"/>
    <w:tmpl w:val="B20C289A"/>
    <w:lvl w:ilvl="0">
      <w:start w:val="1"/>
      <w:numFmt w:val="decimalFullWidth"/>
      <w:suff w:val="nothing"/>
      <w:lvlText w:val="第%1条　"/>
      <w:lvlJc w:val="left"/>
      <w:pPr>
        <w:ind w:left="728" w:right="0" w:hanging="728"/>
      </w:pPr>
      <w:rPr>
        <w:rFonts w:eastAsia="ＭＳ 明朝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CD3A82"/>
    <w:multiLevelType w:val="multilevel"/>
    <w:tmpl w:val="A8CE88C0"/>
    <w:lvl w:ilvl="0">
      <w:numFmt w:val="decimal"/>
      <w:lvlText w:val=""/>
      <w:lvlJc w:val="left"/>
    </w:lvl>
    <w:lvl w:ilvl="1">
      <w:start w:val="1"/>
      <w:numFmt w:val="decimalFullWidth"/>
      <w:suff w:val="space"/>
      <w:lvlText w:val="(%2)"/>
      <w:lvlJc w:val="left"/>
      <w:pPr>
        <w:ind w:left="972" w:right="0" w:hanging="243"/>
      </w:pPr>
      <w:rPr>
        <w:rFonts w:eastAsia="ＭＳ 明朝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trackRevision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5E"/>
    <w:rsid w:val="00723E87"/>
    <w:rsid w:val="00733037"/>
    <w:rsid w:val="00FC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461B9"/>
  <w15:chartTrackingRefBased/>
  <w15:docId w15:val="{D69B5D79-AA39-424E-9D58-EF8E35CE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FC2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bokuweb</dc:creator>
  <cp:keywords/>
  <dc:description/>
  <cp:lastModifiedBy>bokuweb</cp:lastModifiedBy>
  <cp:revision>1</cp:revision>
  <dcterms:created xsi:type="dcterms:W3CDTF">2022-01-07T08:19:00Z</dcterms:created>
  <dcterms:modified xsi:type="dcterms:W3CDTF">2022-01-07T08:20:00Z</dcterms:modified>
</cp:coreProperties>
</file>