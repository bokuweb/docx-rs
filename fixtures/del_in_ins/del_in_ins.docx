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DC2C" w14:textId="1D224E42" w:rsidR="00FA60E6" w:rsidRPr="008120F4" w:rsidRDefault="005D45B3" w:rsidP="008120F4">
      <w:pPr>
        <w:pStyle w:val="Level1"/>
        <w:tabs>
          <w:tab w:val="left" w:pos="-1440"/>
          <w:tab w:val="left" w:pos="2127"/>
        </w:tabs>
        <w:spacing w:line="360" w:lineRule="auto"/>
        <w:ind w:left="0" w:firstLine="0"/>
        <w:jc w:val="both"/>
        <w:outlineLvl w:val="0"/>
        <w:rPr>
          <w:rFonts w:ascii="Arial" w:eastAsia="Malgun Gothic" w:hAnsi="Arial" w:cs="Arial"/>
          <w:b/>
          <w:kern w:val="2"/>
          <w:sz w:val="22"/>
          <w:szCs w:val="22"/>
        </w:rPr>
      </w:pPr>
      <w:bookmarkStart w:id="0" w:name="_Toc379463438"/>
      <w:bookmarkStart w:id="1" w:name="_Toc379464044"/>
      <w:bookmarkStart w:id="2" w:name="_Toc379464354"/>
      <w:ins w:id="3" w:author="bokuweb" w:date="2021-07-06T17:57:00Z">
        <w:r w:rsidRPr="00335C83">
          <w:rPr>
            <w:rFonts w:ascii="Arial" w:eastAsia="Malgun Gothic" w:hAnsi="Arial" w:cs="Arial"/>
            <w:kern w:val="2"/>
            <w:sz w:val="22"/>
            <w:szCs w:val="22"/>
          </w:rPr>
          <w:t xml:space="preserve">Hello </w:t>
        </w:r>
        <w:del w:id="4" w:author="Legal" w:date="2022-03-14T18:11:00Z">
          <w:r w:rsidRPr="00335C83" w:rsidDel="004C6265">
            <w:rPr>
              <w:rFonts w:ascii="Arial" w:eastAsia="Malgun Gothic" w:hAnsi="Arial" w:cs="Arial"/>
              <w:kern w:val="2"/>
              <w:sz w:val="22"/>
              <w:szCs w:val="22"/>
            </w:rPr>
            <w:delText xml:space="preserve"> DelText </w:delText>
          </w:r>
        </w:del>
        <w:r w:rsidRPr="00335C83">
          <w:rPr>
            <w:rFonts w:ascii="Arial" w:eastAsia="Malgun Gothic" w:hAnsi="Arial" w:cs="Arial"/>
            <w:kern w:val="2"/>
            <w:sz w:val="22"/>
            <w:szCs w:val="22"/>
          </w:rPr>
          <w:t>“</w:t>
        </w:r>
        <w:r>
          <w:rPr>
            <w:rFonts w:ascii="Arial" w:eastAsia="Malgun Gothic" w:hAnsi="Arial" w:cs="Arial"/>
            <w:kern w:val="2"/>
            <w:sz w:val="22"/>
            <w:szCs w:val="22"/>
          </w:rPr>
          <w:t>E</w:t>
        </w:r>
      </w:ins>
      <w:ins w:id="5" w:author="bokuweb" w:date="2021-07-06T17:58:00Z">
        <w:r>
          <w:rPr>
            <w:rFonts w:ascii="Arial" w:eastAsia="Malgun Gothic" w:hAnsi="Arial" w:cs="Arial"/>
            <w:kern w:val="2"/>
            <w:sz w:val="22"/>
            <w:szCs w:val="22"/>
          </w:rPr>
          <w:t>Wold</w:t>
        </w:r>
      </w:ins>
      <w:bookmarkEnd w:id="0"/>
      <w:bookmarkEnd w:id="1"/>
      <w:bookmarkEnd w:id="2"/>
    </w:p>
    <w:sectPr w:rsidR="00FA60E6" w:rsidRPr="008120F4" w:rsidSect="003E2C96">
      <w:pgSz w:w="11907" w:h="16839" w:code="9"/>
      <w:pgMar w:top="1418" w:right="1440" w:bottom="1134" w:left="1440" w:header="567" w:footer="726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529"/>
    <w:multiLevelType w:val="hybridMultilevel"/>
    <w:tmpl w:val="22AEB8F8"/>
    <w:lvl w:ilvl="0" w:tplc="AE488EA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" w15:restartNumberingAfterBreak="0">
    <w:nsid w:val="2887788A"/>
    <w:multiLevelType w:val="multilevel"/>
    <w:tmpl w:val="910298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6E0D35F1"/>
    <w:multiLevelType w:val="hybridMultilevel"/>
    <w:tmpl w:val="9FC6D75C"/>
    <w:lvl w:ilvl="0" w:tplc="95C8A168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kuweb">
    <w15:presenceInfo w15:providerId="None" w15:userId="bokuweb"/>
  </w15:person>
  <w15:person w15:author="Legal">
    <w15:presenceInfo w15:providerId="None" w15:userId="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bokuweb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B3"/>
    <w:rsid w:val="00024C2A"/>
    <w:rsid w:val="0007657A"/>
    <w:rsid w:val="00102A85"/>
    <w:rsid w:val="00113C44"/>
    <w:rsid w:val="00284C5F"/>
    <w:rsid w:val="002E1D09"/>
    <w:rsid w:val="00390BF2"/>
    <w:rsid w:val="004412BA"/>
    <w:rsid w:val="004C6265"/>
    <w:rsid w:val="004F7DAA"/>
    <w:rsid w:val="00570852"/>
    <w:rsid w:val="005D45B3"/>
    <w:rsid w:val="00787067"/>
    <w:rsid w:val="008120F4"/>
    <w:rsid w:val="00894059"/>
    <w:rsid w:val="008D6854"/>
    <w:rsid w:val="00A210F0"/>
    <w:rsid w:val="00A866F0"/>
    <w:rsid w:val="00BC3423"/>
    <w:rsid w:val="00F546DB"/>
    <w:rsid w:val="00F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D03521"/>
  <w15:chartTrackingRefBased/>
  <w15:docId w15:val="{3A5F0B6E-9417-4662-A075-C786918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5B3"/>
    <w:rPr>
      <w:rFonts w:ascii="Times New Roman" w:eastAsia="BatangChe" w:hAnsi="Times New Roman" w:cs="Times New Roman"/>
      <w:kern w:val="0"/>
      <w:sz w:val="24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unhideWhenUsed/>
    <w:rsid w:val="002E1D09"/>
    <w:pPr>
      <w:spacing w:after="5" w:line="294" w:lineRule="auto"/>
      <w:ind w:left="10" w:right="176" w:hanging="10"/>
    </w:pPr>
    <w:rPr>
      <w:rFonts w:ascii="Meiryo UI" w:eastAsia="Meiryo UI" w:hAnsi="Meiryo UI" w:cs="Meiryo UI"/>
    </w:rPr>
  </w:style>
  <w:style w:type="character" w:customStyle="1" w:styleId="a4">
    <w:name w:val="コメント文字列 (文字)"/>
    <w:basedOn w:val="a0"/>
    <w:link w:val="a3"/>
    <w:uiPriority w:val="99"/>
    <w:rsid w:val="002E1D09"/>
    <w:rPr>
      <w:rFonts w:ascii="Meiryo UI" w:eastAsia="Meiryo UI" w:hAnsi="Meiryo UI" w:cs="Meiryo UI"/>
    </w:rPr>
  </w:style>
  <w:style w:type="paragraph" w:customStyle="1" w:styleId="Level1">
    <w:name w:val="Level 1"/>
    <w:basedOn w:val="a"/>
    <w:rsid w:val="005D45B3"/>
    <w:pPr>
      <w:widowControl w:val="0"/>
      <w:autoSpaceDE w:val="0"/>
      <w:autoSpaceDN w:val="0"/>
      <w:adjustRightInd w:val="0"/>
      <w:ind w:left="1440" w:hanging="720"/>
    </w:pPr>
    <w:rPr>
      <w:rFonts w:ascii="Courier" w:hAnsi="Courier"/>
      <w:lang w:val="en-US" w:eastAsia="ko-KR"/>
    </w:rPr>
  </w:style>
  <w:style w:type="paragraph" w:customStyle="1" w:styleId="Level2">
    <w:name w:val="Level 2"/>
    <w:basedOn w:val="a"/>
    <w:rsid w:val="005D45B3"/>
    <w:pPr>
      <w:widowControl w:val="0"/>
      <w:autoSpaceDE w:val="0"/>
      <w:autoSpaceDN w:val="0"/>
      <w:adjustRightInd w:val="0"/>
      <w:ind w:left="1440" w:hanging="720"/>
    </w:pPr>
    <w:rPr>
      <w:rFonts w:ascii="Courier" w:hAnsi="Courier"/>
      <w:lang w:val="en-US" w:eastAsia="ko-KR"/>
    </w:rPr>
  </w:style>
  <w:style w:type="paragraph" w:styleId="a5">
    <w:name w:val="List Paragraph"/>
    <w:basedOn w:val="a"/>
    <w:uiPriority w:val="34"/>
    <w:qFormat/>
    <w:rsid w:val="005D45B3"/>
    <w:pPr>
      <w:ind w:leftChars="400" w:left="800"/>
    </w:pPr>
  </w:style>
  <w:style w:type="paragraph" w:styleId="a6">
    <w:name w:val="Revision"/>
    <w:hidden/>
    <w:uiPriority w:val="99"/>
    <w:semiHidden/>
    <w:rsid w:val="008120F4"/>
    <w:rPr>
      <w:rFonts w:ascii="Times New Roman" w:eastAsia="BatangChe" w:hAnsi="Times New Roman" w:cs="Times New Roman"/>
      <w:kern w:val="0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bokuweb</cp:lastModifiedBy>
  <cp:revision>7</cp:revision>
  <dcterms:created xsi:type="dcterms:W3CDTF">2022-03-14T09:11:00Z</dcterms:created>
  <dcterms:modified xsi:type="dcterms:W3CDTF">2022-03-15T07:02:00Z</dcterms:modified>
</cp:coreProperties>
</file>