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</w:t>
      </w:r>
      <w:ins w:id="0" w:author="不明な作成者" w:date="2020-02-28T18:36:03Z">
        <w:r>
          <w:rPr/>
          <w:t xml:space="preserve"> World</w:t>
        </w:r>
      </w:ins>
    </w:p>
    <w:p>
      <w:pPr>
        <w:pStyle w:val="Normal"/>
        <w:bidi w:val="0"/>
        <w:jc w:val="left"/>
        <w:rPr/>
      </w:pPr>
      <w:ins w:id="2" w:author="不明な作成者" w:date="2020-02-28T19:05:33Z">
        <w:r>
          <w:rPr/>
        </w:r>
      </w:ins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ins w:id="5" w:author="不明な作成者" w:date="2020-02-28T19:05:33Z"/>
                <w:sz w:val="24"/>
                <w:szCs w:val="24"/>
                <w:u w:val="none"/>
              </w:rPr>
            </w:pPr>
            <w:ins w:id="4" w:author="不明な作成者" w:date="2020-02-28T19:05:3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Hi</w:t>
              </w:r>
            </w:ins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ins w:id="7" w:author="不明な作成者" w:date="2020-02-28T19:05:33Z"/>
                <w:sz w:val="24"/>
                <w:szCs w:val="24"/>
                <w:u w:val="none"/>
              </w:rPr>
            </w:pPr>
            <w:ins w:id="6" w:author="不明な作成者" w:date="2020-02-28T19:05:3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</w:r>
            </w:ins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ins w:id="9" w:author="不明な作成者" w:date="2020-02-28T19:05:33Z"/>
                <w:sz w:val="24"/>
                <w:szCs w:val="24"/>
                <w:u w:val="none"/>
              </w:rPr>
            </w:pPr>
            <w:ins w:id="8" w:author="不明な作成者" w:date="2020-02-28T19:05:3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</w:r>
            </w:ins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ins w:id="11" w:author="不明な作成者" w:date="2020-02-28T19:05:33Z"/>
                <w:sz w:val="24"/>
                <w:szCs w:val="24"/>
                <w:u w:val="none"/>
              </w:rPr>
            </w:pPr>
            <w:ins w:id="10" w:author="不明な作成者" w:date="2020-02-28T19:05:3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</w:r>
            </w:ins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表の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LibreOffice/6.3.4.2$Linux_X86_64 LibreOffice_project/30$Build-2</Application>
  <Pages>1</Pages>
  <Words>3</Words>
  <Characters>12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2020-02-28T18:33:38Z</dcterms:created>
  <dc:creator/>
  <dc:description/>
  <dc:language>ja-JP</dc:language>
  <cp:lastModifiedBy/>
  <dcterms:modified xsi:type="dcterms:W3CDTF">2020-02-28T19:06:02Z</dcterms:modified>
  <cp:revision>3</cp:revision>
  <dc:subject/>
  <dc:title/>
</cp:coreProperties>
</file>