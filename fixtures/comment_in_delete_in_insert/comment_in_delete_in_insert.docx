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BAF0" w14:textId="78CB658C" w:rsidR="00917060" w:rsidRDefault="00917060">
      <w:ins w:id="2" w:author="TestName1" w:date="2024-08-19T14:20:00Z">
        <w:del w:id="1" w:author="TestName2" w:date="2024-08-26T08:38:00Z" w16du:dateUtc="2024-08-25T23:38:00Z">
          <w:r w:rsidDel="009A5DD7">
            <w:delText>Hello</w:delText>
          </w:r>
          <w:commentRangeStart w:id="0"/>
          <w:r w:rsidDel="009A5DD7">
            <w:delText>World</w:delText>
          </w:r>
        </w:del>
      </w:ins>
      <w:commentRangeEnd w:id="0"/>
      <w:del w:id="2" w:author="TestName2" w:date="2024-08-26T08:38:00Z" w16du:dateUtc="2024-08-25T23:38:00Z">
        <w:r w:rsidR="001C3BA7" w:rsidDel="009A5DD7">
          <w:rPr>
            <w:rStyle w:val="ac"/>
          </w:rPr>
          <w:commentReference w:id="0"/>
        </w:r>
      </w:del>
    </w:p>
    <w:sectPr w:rsidR="00917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estName2" w:date="2024-09-06T11:13:00Z" w:initials="NT">
    <w:p w14:paraId="37D90BEC" w14:textId="77777777" w:rsidR="00917060" w:rsidRDefault="00917060" w:rsidP="00917060">
      <w:r>
        <w:rPr>
          <w:rStyle w:val="ab"/>
        </w:rPr>
        <w:annotationRef/>
      </w:r>
      <w:r>
        <w:rPr>
          <w:color w:val="000000"/>
        </w:rPr>
        <w:t>Hello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D90B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C7250AB" w16cex:dateUtc="2024-09-06T0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D90BEC" w16cid:durableId="4C7250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est Name">
    <w15:presenceInfo w15:providerId="Windows Live" w15:userId="36e8d88cd6c0d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60"/>
    <w:rsid w:val="0030676F"/>
    <w:rsid w:val="009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4795"/>
  <w15:chartTrackingRefBased/>
  <w15:docId w15:val="{67A194D4-06B5-034F-A576-D151C3D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17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17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17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170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170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1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17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170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06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1706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1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1706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17060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917060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91706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17060"/>
  </w:style>
  <w:style w:type="character" w:customStyle="1" w:styleId="ad">
    <w:name w:val="コメント文字列 (文字)"/>
    <w:basedOn w:val="a0"/>
    <w:link w:val="ac"/>
    <w:uiPriority w:val="99"/>
    <w:semiHidden/>
    <w:rsid w:val="00917060"/>
  </w:style>
  <w:style w:type="paragraph" w:styleId="ae">
    <w:name w:val="annotation subject"/>
    <w:basedOn w:val="ac"/>
    <w:next w:val="ac"/>
    <w:link w:val="af"/>
    <w:uiPriority w:val="99"/>
    <w:semiHidden/>
    <w:unhideWhenUsed/>
    <w:rsid w:val="00917060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917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14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侑介 西山</dc:creator>
  <cp:keywords/>
  <dc:description/>
  <cp:lastModifiedBy>侑介 西山</cp:lastModifiedBy>
  <cp:revision>1</cp:revision>
  <dcterms:created xsi:type="dcterms:W3CDTF">2024-09-06T02:11:00Z</dcterms:created>
  <dcterms:modified xsi:type="dcterms:W3CDTF">2024-09-06T02:13:00Z</dcterms:modified>
</cp:coreProperties>
</file>