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1A59" w14:textId="5983033F" w:rsidR="006A55A7" w:rsidRDefault="00F56DBB">
      <w:r w:rsidRPr="00F56DBB">
        <w:rPr>
          <w:rFonts w:hint="eastAsia"/>
          <w:strike/>
        </w:rPr>
        <w:t>H</w:t>
      </w:r>
      <w:r w:rsidRPr="00F56DBB">
        <w:rPr>
          <w:strike/>
        </w:rPr>
        <w:t>ello</w:t>
      </w:r>
      <w:r>
        <w:t xml:space="preserve"> World</w:t>
      </w:r>
    </w:p>
    <w:p w14:paraId="12206EB1" w14:textId="55591B9F" w:rsidR="00F56DBB" w:rsidRDefault="00F56DBB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del w:id="0" w:author="b" w:date="2021-12-21T10:08:00Z">
        <w:r w:rsidDel="00F56DBB">
          <w:delText xml:space="preserve"> World</w:delText>
        </w:r>
      </w:del>
    </w:p>
    <w:sectPr w:rsidR="00F56DBB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">
    <w15:presenceInfo w15:providerId="AD" w15:userId="066659c7-926a-42c1-86b7-e849e2349e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BB"/>
    <w:rsid w:val="00723E87"/>
    <w:rsid w:val="00733037"/>
    <w:rsid w:val="00F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883CD"/>
  <w15:chartTrackingRefBased/>
  <w15:docId w15:val="{F963E3C9-F24C-354B-A852-391D33A5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5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g智之</cp:lastModifiedBy>
  <cp:revision>1</cp:revision>
  <dcterms:created xsi:type="dcterms:W3CDTF">2021-12-21T01:08:00Z</dcterms:created>
  <dcterms:modified xsi:type="dcterms:W3CDTF">2021-12-21T01:09:00Z</dcterms:modified>
</cp:coreProperties>
</file>